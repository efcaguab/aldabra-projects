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0DAE" w14:textId="77777777" w:rsidR="00512AB0" w:rsidRPr="00C337CB" w:rsidRDefault="00497077" w:rsidP="00C337CB">
      <w:pPr>
        <w:jc w:val="center"/>
        <w:rPr>
          <w:b/>
          <w:lang w:val="en-US"/>
        </w:rPr>
      </w:pPr>
      <w:r w:rsidRPr="00C337CB">
        <w:rPr>
          <w:b/>
          <w:lang w:val="en-US"/>
        </w:rPr>
        <w:t>Population demographics</w:t>
      </w:r>
      <w:r w:rsidR="00C24366" w:rsidRPr="00C337CB">
        <w:rPr>
          <w:b/>
          <w:lang w:val="en-US"/>
        </w:rPr>
        <w:t xml:space="preserve"> and dynamics</w:t>
      </w:r>
      <w:r w:rsidRPr="00C337CB">
        <w:rPr>
          <w:b/>
          <w:lang w:val="en-US"/>
        </w:rPr>
        <w:t xml:space="preserve"> of coconut crabs (</w:t>
      </w:r>
      <w:proofErr w:type="spellStart"/>
      <w:r w:rsidRPr="00C337CB">
        <w:rPr>
          <w:b/>
          <w:i/>
          <w:lang w:val="en-US"/>
        </w:rPr>
        <w:t>Birgus</w:t>
      </w:r>
      <w:proofErr w:type="spellEnd"/>
      <w:r w:rsidRPr="00C337CB">
        <w:rPr>
          <w:b/>
          <w:i/>
          <w:lang w:val="en-US"/>
        </w:rPr>
        <w:t xml:space="preserve"> </w:t>
      </w:r>
      <w:proofErr w:type="spellStart"/>
      <w:r w:rsidRPr="00C337CB">
        <w:rPr>
          <w:b/>
          <w:i/>
          <w:lang w:val="en-US"/>
        </w:rPr>
        <w:t>latro</w:t>
      </w:r>
      <w:proofErr w:type="spellEnd"/>
      <w:r w:rsidR="0011116A" w:rsidRPr="00C337CB">
        <w:rPr>
          <w:b/>
          <w:lang w:val="en-US"/>
        </w:rPr>
        <w:t>) on Aldabra A</w:t>
      </w:r>
      <w:r w:rsidRPr="00C337CB">
        <w:rPr>
          <w:b/>
          <w:lang w:val="en-US"/>
        </w:rPr>
        <w:t>toll, Seychelles</w:t>
      </w:r>
    </w:p>
    <w:p w14:paraId="6357A284" w14:textId="77777777" w:rsidR="0009357A" w:rsidRPr="00C337CB" w:rsidRDefault="00802A9E" w:rsidP="00C337CB">
      <w:pPr>
        <w:jc w:val="center"/>
        <w:rPr>
          <w:rFonts w:cs="AdvOT596495f2"/>
        </w:rPr>
      </w:pPr>
      <w:r>
        <w:rPr>
          <w:rStyle w:val="CommentReference"/>
        </w:rPr>
        <w:commentReference w:id="0"/>
      </w:r>
      <w:r w:rsidR="00FE7B60">
        <w:rPr>
          <w:rFonts w:cs="AdvOT596495f2"/>
        </w:rPr>
        <w:t xml:space="preserve">Jennifer </w:t>
      </w:r>
      <w:proofErr w:type="spellStart"/>
      <w:r w:rsidR="00FE7B60">
        <w:rPr>
          <w:rFonts w:cs="AdvOT596495f2"/>
        </w:rPr>
        <w:t>Appoo</w:t>
      </w:r>
      <w:proofErr w:type="spellEnd"/>
      <w:r w:rsidR="00FE7B60">
        <w:rPr>
          <w:rFonts w:cs="AdvOT596495f2"/>
        </w:rPr>
        <w:t xml:space="preserve">, Fernando Cagua, </w:t>
      </w:r>
      <w:proofErr w:type="spellStart"/>
      <w:r w:rsidR="00FE7B60">
        <w:rPr>
          <w:rFonts w:cs="AdvOT596495f2"/>
        </w:rPr>
        <w:t>Janske</w:t>
      </w:r>
      <w:proofErr w:type="spellEnd"/>
      <w:r w:rsidR="00FE7B60">
        <w:rPr>
          <w:rFonts w:cs="AdvOT596495f2"/>
        </w:rPr>
        <w:t xml:space="preserve"> van de </w:t>
      </w:r>
      <w:proofErr w:type="spellStart"/>
      <w:r w:rsidR="00FE7B60">
        <w:rPr>
          <w:rFonts w:cs="AdvOT596495f2"/>
        </w:rPr>
        <w:t>Crommenacker</w:t>
      </w:r>
      <w:proofErr w:type="spellEnd"/>
      <w:r w:rsidR="00FE7B60">
        <w:rPr>
          <w:rFonts w:cs="AdvOT596495f2"/>
        </w:rPr>
        <w:t xml:space="preserve"> </w:t>
      </w:r>
      <w:r w:rsidR="00FE7B60" w:rsidRPr="00FE7B60">
        <w:rPr>
          <w:rFonts w:cs="AdvOT596495f2"/>
          <w:i/>
        </w:rPr>
        <w:t>et al.</w:t>
      </w:r>
    </w:p>
    <w:p w14:paraId="34029C76" w14:textId="77777777" w:rsidR="00327DE0" w:rsidRPr="00C337CB" w:rsidRDefault="00327DE0" w:rsidP="004A23B8">
      <w:pPr>
        <w:spacing w:after="0"/>
        <w:jc w:val="center"/>
        <w:outlineLvl w:val="0"/>
      </w:pPr>
      <w:r w:rsidRPr="00C337CB">
        <w:t xml:space="preserve">Seychelles Islands Foundation, P.O. Box 853, Victoria, </w:t>
      </w:r>
      <w:proofErr w:type="spellStart"/>
      <w:r w:rsidRPr="00C337CB">
        <w:t>Mahé</w:t>
      </w:r>
      <w:proofErr w:type="spellEnd"/>
      <w:r w:rsidRPr="00C337CB">
        <w:t>, Seychelles</w:t>
      </w:r>
    </w:p>
    <w:p w14:paraId="63393408" w14:textId="77777777" w:rsidR="00327DE0" w:rsidRPr="00C337CB" w:rsidRDefault="00327DE0" w:rsidP="004A23B8">
      <w:pPr>
        <w:spacing w:after="0"/>
        <w:jc w:val="center"/>
        <w:outlineLvl w:val="0"/>
      </w:pPr>
      <w:r w:rsidRPr="00C337CB">
        <w:t>aldabrascience@sif.sc</w:t>
      </w:r>
    </w:p>
    <w:p w14:paraId="248DF697" w14:textId="77777777" w:rsidR="0023678E" w:rsidRPr="00C337CB" w:rsidRDefault="0023678E" w:rsidP="00C337CB">
      <w:pPr>
        <w:jc w:val="center"/>
        <w:rPr>
          <w:rFonts w:cs="AdvOT596495f2"/>
        </w:rPr>
      </w:pPr>
    </w:p>
    <w:p w14:paraId="7539D6F8" w14:textId="77777777" w:rsidR="0023678E" w:rsidRPr="00C337CB" w:rsidRDefault="0023678E" w:rsidP="004A23B8">
      <w:pPr>
        <w:autoSpaceDE w:val="0"/>
        <w:autoSpaceDN w:val="0"/>
        <w:adjustRightInd w:val="0"/>
        <w:spacing w:after="0"/>
        <w:jc w:val="both"/>
        <w:outlineLvl w:val="0"/>
        <w:rPr>
          <w:rFonts w:cs="Arial"/>
          <w:b/>
          <w:color w:val="000000"/>
          <w:shd w:val="clear" w:color="auto" w:fill="FFFFFF"/>
        </w:rPr>
      </w:pPr>
      <w:commentRangeStart w:id="1"/>
      <w:r w:rsidRPr="00C337CB">
        <w:rPr>
          <w:rFonts w:cs="Arial"/>
          <w:b/>
          <w:color w:val="000000"/>
          <w:shd w:val="clear" w:color="auto" w:fill="FFFFFF"/>
        </w:rPr>
        <w:t>Abstract</w:t>
      </w:r>
      <w:commentRangeEnd w:id="1"/>
      <w:r w:rsidR="00F23955">
        <w:rPr>
          <w:rStyle w:val="CommentReference"/>
        </w:rPr>
        <w:commentReference w:id="1"/>
      </w:r>
    </w:p>
    <w:p w14:paraId="46F8D94F" w14:textId="77777777" w:rsidR="0023678E" w:rsidRDefault="00C40887" w:rsidP="00C337CB">
      <w:pPr>
        <w:autoSpaceDE w:val="0"/>
        <w:autoSpaceDN w:val="0"/>
        <w:adjustRightInd w:val="0"/>
        <w:spacing w:after="0"/>
        <w:jc w:val="both"/>
        <w:rPr>
          <w:rStyle w:val="A0"/>
          <w:iCs/>
          <w:color w:val="auto"/>
          <w:sz w:val="22"/>
          <w:szCs w:val="22"/>
        </w:rPr>
      </w:pPr>
      <w:r w:rsidRPr="00C337CB">
        <w:rPr>
          <w:rFonts w:cs="Arial"/>
          <w:color w:val="000000"/>
          <w:shd w:val="clear" w:color="auto" w:fill="FFFFFF"/>
        </w:rPr>
        <w:t xml:space="preserve">A nine year study on </w:t>
      </w:r>
      <w:proofErr w:type="spellStart"/>
      <w:r w:rsidRPr="00C337CB">
        <w:rPr>
          <w:rFonts w:cs="Arial"/>
          <w:i/>
          <w:color w:val="000000"/>
          <w:shd w:val="clear" w:color="auto" w:fill="FFFFFF"/>
        </w:rPr>
        <w:t>Birgus</w:t>
      </w:r>
      <w:proofErr w:type="spellEnd"/>
      <w:r w:rsidRPr="00C337CB">
        <w:rPr>
          <w:rFonts w:cs="Arial"/>
          <w:i/>
          <w:color w:val="000000"/>
          <w:shd w:val="clear" w:color="auto" w:fill="FFFFFF"/>
        </w:rPr>
        <w:t xml:space="preserve"> </w:t>
      </w:r>
      <w:proofErr w:type="spellStart"/>
      <w:r w:rsidRPr="00C337CB">
        <w:rPr>
          <w:rFonts w:cs="Arial"/>
          <w:i/>
          <w:color w:val="000000"/>
          <w:shd w:val="clear" w:color="auto" w:fill="FFFFFF"/>
        </w:rPr>
        <w:t>latro</w:t>
      </w:r>
      <w:proofErr w:type="spellEnd"/>
      <w:r w:rsidRPr="00C337CB">
        <w:rPr>
          <w:rFonts w:cs="Arial"/>
          <w:color w:val="000000"/>
          <w:shd w:val="clear" w:color="auto" w:fill="FFFFFF"/>
        </w:rPr>
        <w:t xml:space="preserve"> was conducted </w:t>
      </w:r>
      <w:r w:rsidR="00350D20" w:rsidRPr="00C337CB">
        <w:rPr>
          <w:rFonts w:cs="Arial"/>
          <w:color w:val="000000"/>
          <w:shd w:val="clear" w:color="auto" w:fill="FFFFFF"/>
        </w:rPr>
        <w:t xml:space="preserve">on Aldabra Atoll to investigate </w:t>
      </w:r>
      <w:r w:rsidR="00A21CD8" w:rsidRPr="00C337CB">
        <w:rPr>
          <w:rFonts w:cs="Arial"/>
          <w:color w:val="000000"/>
          <w:shd w:val="clear" w:color="auto" w:fill="FFFFFF"/>
        </w:rPr>
        <w:t xml:space="preserve">the </w:t>
      </w:r>
      <w:r w:rsidR="00350D20" w:rsidRPr="00C337CB">
        <w:rPr>
          <w:rFonts w:cs="Arial"/>
          <w:color w:val="000000"/>
          <w:shd w:val="clear" w:color="auto" w:fill="FFFFFF"/>
        </w:rPr>
        <w:t xml:space="preserve">structure and </w:t>
      </w:r>
      <w:r w:rsidR="00A21CD8" w:rsidRPr="00C337CB">
        <w:rPr>
          <w:rFonts w:cs="Arial"/>
          <w:color w:val="000000"/>
          <w:shd w:val="clear" w:color="auto" w:fill="FFFFFF"/>
        </w:rPr>
        <w:t xml:space="preserve">the </w:t>
      </w:r>
      <w:r w:rsidR="00802C72" w:rsidRPr="00C337CB">
        <w:rPr>
          <w:rFonts w:cs="Arial"/>
          <w:color w:val="000000"/>
          <w:shd w:val="clear" w:color="auto" w:fill="FFFFFF"/>
        </w:rPr>
        <w:t xml:space="preserve">spatial and temporal </w:t>
      </w:r>
      <w:r w:rsidR="00350D20" w:rsidRPr="00C337CB">
        <w:rPr>
          <w:rFonts w:cs="Arial"/>
          <w:color w:val="000000"/>
          <w:shd w:val="clear" w:color="auto" w:fill="FFFFFF"/>
        </w:rPr>
        <w:t>dynamics</w:t>
      </w:r>
      <w:r w:rsidR="00A21CD8" w:rsidRPr="00C337CB">
        <w:rPr>
          <w:rFonts w:cs="Arial"/>
          <w:color w:val="000000"/>
          <w:shd w:val="clear" w:color="auto" w:fill="FFFFFF"/>
        </w:rPr>
        <w:t xml:space="preserve"> of </w:t>
      </w:r>
      <w:r w:rsidR="00C315D8" w:rsidRPr="00C337CB">
        <w:rPr>
          <w:rFonts w:cs="Arial"/>
          <w:color w:val="000000"/>
          <w:shd w:val="clear" w:color="auto" w:fill="FFFFFF"/>
        </w:rPr>
        <w:t>the</w:t>
      </w:r>
      <w:r w:rsidR="00A21CD8" w:rsidRPr="00C337CB">
        <w:rPr>
          <w:rFonts w:cs="Arial"/>
          <w:color w:val="000000"/>
          <w:shd w:val="clear" w:color="auto" w:fill="FFFFFF"/>
        </w:rPr>
        <w:t xml:space="preserve"> population</w:t>
      </w:r>
      <w:r w:rsidR="00350D20" w:rsidRPr="00C337CB">
        <w:rPr>
          <w:rFonts w:cs="Arial"/>
          <w:color w:val="000000"/>
          <w:shd w:val="clear" w:color="auto" w:fill="FFFFFF"/>
        </w:rPr>
        <w:t>.</w:t>
      </w:r>
      <w:r w:rsidR="00657B83" w:rsidRPr="00C337CB">
        <w:rPr>
          <w:rFonts w:cs="Arial"/>
          <w:color w:val="000000"/>
          <w:shd w:val="clear" w:color="auto" w:fill="FFFFFF"/>
        </w:rPr>
        <w:t xml:space="preserve"> </w:t>
      </w:r>
      <w:commentRangeStart w:id="2"/>
      <w:r w:rsidR="008D76ED" w:rsidRPr="00C337CB">
        <w:rPr>
          <w:rFonts w:cs="Arial"/>
          <w:i/>
          <w:color w:val="000000"/>
          <w:shd w:val="clear" w:color="auto" w:fill="FFFFFF"/>
        </w:rPr>
        <w:t>B.</w:t>
      </w:r>
      <w:ins w:id="3" w:author="Fernando Cagua" w:date="2017-09-26T17:20:00Z">
        <w:r w:rsidR="00AF3EF0">
          <w:rPr>
            <w:rFonts w:cs="Arial"/>
            <w:i/>
            <w:color w:val="000000"/>
            <w:shd w:val="clear" w:color="auto" w:fill="FFFFFF"/>
          </w:rPr>
          <w:t xml:space="preserve"> </w:t>
        </w:r>
      </w:ins>
      <w:proofErr w:type="spellStart"/>
      <w:r w:rsidR="008D76ED" w:rsidRPr="00C337CB">
        <w:rPr>
          <w:rFonts w:cs="Arial"/>
          <w:i/>
          <w:color w:val="000000"/>
          <w:shd w:val="clear" w:color="auto" w:fill="FFFFFF"/>
        </w:rPr>
        <w:t>latro</w:t>
      </w:r>
      <w:proofErr w:type="spellEnd"/>
      <w:r w:rsidR="008D76ED" w:rsidRPr="00C337CB">
        <w:rPr>
          <w:rFonts w:cs="Arial"/>
          <w:color w:val="000000"/>
          <w:shd w:val="clear" w:color="auto" w:fill="FFFFFF"/>
        </w:rPr>
        <w:t xml:space="preserve"> </w:t>
      </w:r>
      <w:commentRangeEnd w:id="2"/>
      <w:r w:rsidR="00AF3EF0">
        <w:rPr>
          <w:rStyle w:val="CommentReference"/>
        </w:rPr>
        <w:commentReference w:id="2"/>
      </w:r>
      <w:r w:rsidR="008D76ED" w:rsidRPr="00C337CB">
        <w:rPr>
          <w:rFonts w:cs="Arial"/>
          <w:color w:val="000000"/>
          <w:shd w:val="clear" w:color="auto" w:fill="FFFFFF"/>
        </w:rPr>
        <w:t xml:space="preserve">individuals were assessed </w:t>
      </w:r>
      <w:r w:rsidR="007D4236" w:rsidRPr="00C337CB">
        <w:rPr>
          <w:rFonts w:cs="Arial"/>
          <w:color w:val="000000"/>
          <w:shd w:val="clear" w:color="auto" w:fill="FFFFFF"/>
        </w:rPr>
        <w:t xml:space="preserve">along two parallel transects </w:t>
      </w:r>
      <w:r w:rsidR="00862FA5" w:rsidRPr="00C337CB">
        <w:rPr>
          <w:rFonts w:cs="Arial"/>
          <w:color w:val="000000"/>
          <w:shd w:val="clear" w:color="auto" w:fill="FFFFFF"/>
        </w:rPr>
        <w:t>located</w:t>
      </w:r>
      <w:r w:rsidR="008D76ED" w:rsidRPr="00C337CB">
        <w:rPr>
          <w:rFonts w:cs="Arial"/>
          <w:color w:val="000000"/>
          <w:shd w:val="clear" w:color="auto" w:fill="FFFFFF"/>
        </w:rPr>
        <w:t xml:space="preserve"> </w:t>
      </w:r>
      <w:r w:rsidR="007D4236" w:rsidRPr="00C337CB">
        <w:rPr>
          <w:rFonts w:cs="Arial"/>
          <w:color w:val="000000"/>
          <w:shd w:val="clear" w:color="auto" w:fill="FFFFFF"/>
        </w:rPr>
        <w:t xml:space="preserve">at </w:t>
      </w:r>
      <w:r w:rsidR="008D76ED" w:rsidRPr="00C337CB">
        <w:rPr>
          <w:rFonts w:cs="Arial"/>
          <w:color w:val="000000"/>
          <w:shd w:val="clear" w:color="auto" w:fill="FFFFFF"/>
        </w:rPr>
        <w:t xml:space="preserve">different distances from the shore. </w:t>
      </w:r>
      <w:r w:rsidR="005B383E" w:rsidRPr="00C337CB">
        <w:rPr>
          <w:rFonts w:cs="Arial"/>
          <w:color w:val="000000"/>
          <w:shd w:val="clear" w:color="auto" w:fill="FFFFFF"/>
        </w:rPr>
        <w:t>The</w:t>
      </w:r>
      <w:r w:rsidR="007D4236" w:rsidRPr="00C337CB">
        <w:rPr>
          <w:rFonts w:cs="Arial"/>
          <w:color w:val="000000"/>
          <w:shd w:val="clear" w:color="auto" w:fill="FFFFFF"/>
        </w:rPr>
        <w:t xml:space="preserve"> mean density </w:t>
      </w:r>
      <w:r w:rsidR="005B383E" w:rsidRPr="00C337CB">
        <w:rPr>
          <w:rFonts w:cs="Arial"/>
          <w:color w:val="000000"/>
          <w:shd w:val="clear" w:color="auto" w:fill="FFFFFF"/>
        </w:rPr>
        <w:t>was</w:t>
      </w:r>
      <w:r w:rsidR="007D4236" w:rsidRPr="00C337CB">
        <w:rPr>
          <w:rFonts w:cs="Arial"/>
          <w:color w:val="000000"/>
          <w:shd w:val="clear" w:color="auto" w:fill="FFFFFF"/>
        </w:rPr>
        <w:t xml:space="preserve"> </w:t>
      </w:r>
      <w:r w:rsidR="007D4236" w:rsidRPr="00C337CB">
        <w:rPr>
          <w:rFonts w:cs="Times New Roman"/>
          <w:color w:val="000000" w:themeColor="text1"/>
        </w:rPr>
        <w:t xml:space="preserve">35.4 ± 1.69 </w:t>
      </w:r>
      <w:proofErr w:type="spellStart"/>
      <w:r w:rsidR="007D4236" w:rsidRPr="00C337CB">
        <w:rPr>
          <w:rFonts w:cs="Times New Roman"/>
          <w:color w:val="000000" w:themeColor="text1"/>
        </w:rPr>
        <w:t>ind.</w:t>
      </w:r>
      <w:proofErr w:type="spellEnd"/>
      <w:r w:rsidR="007D4236" w:rsidRPr="00C337CB">
        <w:rPr>
          <w:rFonts w:cs="Times New Roman"/>
          <w:color w:val="000000" w:themeColor="text1"/>
        </w:rPr>
        <w:t xml:space="preserve">/ha </w:t>
      </w:r>
      <w:r w:rsidR="004C10F4" w:rsidRPr="00C337CB">
        <w:rPr>
          <w:rFonts w:cs="Times New Roman"/>
          <w:color w:val="000000" w:themeColor="text1"/>
        </w:rPr>
        <w:t>and has remained stable over the study period</w:t>
      </w:r>
      <w:r w:rsidR="007D12A6" w:rsidRPr="00C337CB">
        <w:rPr>
          <w:rFonts w:cs="Times New Roman"/>
          <w:color w:val="000000" w:themeColor="text1"/>
        </w:rPr>
        <w:t>,</w:t>
      </w:r>
      <w:r w:rsidR="004C10F4" w:rsidRPr="00C337CB">
        <w:rPr>
          <w:rFonts w:cs="Times New Roman"/>
          <w:color w:val="000000" w:themeColor="text1"/>
        </w:rPr>
        <w:t xml:space="preserve"> </w:t>
      </w:r>
      <w:r w:rsidR="005621E8" w:rsidRPr="00C337CB">
        <w:rPr>
          <w:rFonts w:cs="Times New Roman"/>
          <w:color w:val="000000" w:themeColor="text1"/>
        </w:rPr>
        <w:t>with</w:t>
      </w:r>
      <w:r w:rsidR="004C10F4" w:rsidRPr="00C337CB">
        <w:rPr>
          <w:rFonts w:cs="Times New Roman"/>
          <w:color w:val="000000" w:themeColor="text1"/>
        </w:rPr>
        <w:t xml:space="preserve"> a </w:t>
      </w:r>
      <w:r w:rsidR="003F0DC0" w:rsidRPr="00C337CB">
        <w:rPr>
          <w:rFonts w:cs="Times New Roman"/>
          <w:color w:val="000000" w:themeColor="text1"/>
        </w:rPr>
        <w:t xml:space="preserve">higher abundance </w:t>
      </w:r>
      <w:r w:rsidR="00347296" w:rsidRPr="00C337CB">
        <w:rPr>
          <w:rFonts w:cs="Times New Roman"/>
          <w:color w:val="000000" w:themeColor="text1"/>
        </w:rPr>
        <w:t xml:space="preserve">occurring </w:t>
      </w:r>
      <w:r w:rsidR="003F0DC0" w:rsidRPr="00C337CB">
        <w:rPr>
          <w:rFonts w:cs="Times New Roman"/>
          <w:color w:val="000000" w:themeColor="text1"/>
        </w:rPr>
        <w:t>between February to June</w:t>
      </w:r>
      <w:r w:rsidR="007170FE" w:rsidRPr="00C337CB">
        <w:rPr>
          <w:rFonts w:cs="Times New Roman"/>
          <w:color w:val="000000" w:themeColor="text1"/>
        </w:rPr>
        <w:t>.</w:t>
      </w:r>
      <w:r w:rsidR="009C34FC" w:rsidRPr="00C337CB">
        <w:rPr>
          <w:rFonts w:cs="Times New Roman"/>
          <w:color w:val="000000" w:themeColor="text1"/>
        </w:rPr>
        <w:t xml:space="preserve"> </w:t>
      </w:r>
      <w:r w:rsidR="005C243F" w:rsidRPr="00C337CB">
        <w:rPr>
          <w:rFonts w:cs="Times New Roman"/>
          <w:color w:val="000000" w:themeColor="text1"/>
        </w:rPr>
        <w:t xml:space="preserve">The </w:t>
      </w:r>
      <w:proofErr w:type="spellStart"/>
      <w:proofErr w:type="gramStart"/>
      <w:r w:rsidR="00E016C3" w:rsidRPr="00C337CB">
        <w:rPr>
          <w:rFonts w:cs="Times New Roman"/>
          <w:i/>
          <w:color w:val="000000" w:themeColor="text1"/>
        </w:rPr>
        <w:t>B.latro</w:t>
      </w:r>
      <w:proofErr w:type="spellEnd"/>
      <w:proofErr w:type="gramEnd"/>
      <w:r w:rsidR="00E016C3" w:rsidRPr="00C337CB">
        <w:rPr>
          <w:rFonts w:cs="Times New Roman"/>
          <w:color w:val="000000" w:themeColor="text1"/>
        </w:rPr>
        <w:t xml:space="preserve"> </w:t>
      </w:r>
      <w:ins w:id="4" w:author="Fernando Cagua" w:date="2017-09-25T16:58:00Z">
        <w:r w:rsidR="00261272">
          <w:rPr>
            <w:rFonts w:cs="Times New Roman"/>
            <w:color w:val="000000" w:themeColor="text1"/>
          </w:rPr>
          <w:t xml:space="preserve">observed </w:t>
        </w:r>
      </w:ins>
      <w:r w:rsidR="00E016C3" w:rsidRPr="00C337CB">
        <w:rPr>
          <w:rFonts w:cs="Times New Roman"/>
          <w:color w:val="000000" w:themeColor="text1"/>
        </w:rPr>
        <w:t xml:space="preserve">population on Aldabra is heavily skewed towards males (sex ratio </w:t>
      </w:r>
      <w:r w:rsidR="005C243F" w:rsidRPr="00C337CB">
        <w:rPr>
          <w:rFonts w:cs="Times New Roman"/>
          <w:color w:val="000000" w:themeColor="text1"/>
        </w:rPr>
        <w:t>1:0.32 male to female</w:t>
      </w:r>
      <w:r w:rsidR="00E016C3" w:rsidRPr="00C337CB">
        <w:rPr>
          <w:rFonts w:cs="Times New Roman"/>
          <w:color w:val="000000" w:themeColor="text1"/>
        </w:rPr>
        <w:t xml:space="preserve">) and </w:t>
      </w:r>
      <w:r w:rsidR="004C4C12" w:rsidRPr="00C337CB">
        <w:rPr>
          <w:rFonts w:cs="Times New Roman"/>
          <w:color w:val="000000" w:themeColor="text1"/>
        </w:rPr>
        <w:t xml:space="preserve">size </w:t>
      </w:r>
      <w:r w:rsidR="00E016C3" w:rsidRPr="00C337CB">
        <w:rPr>
          <w:rFonts w:cs="Times New Roman"/>
          <w:color w:val="000000" w:themeColor="text1"/>
        </w:rPr>
        <w:t>sexually dimorphic</w:t>
      </w:r>
      <w:r w:rsidR="005C243F" w:rsidRPr="00C337CB">
        <w:rPr>
          <w:rFonts w:cs="Times New Roman"/>
          <w:color w:val="000000" w:themeColor="text1"/>
        </w:rPr>
        <w:t xml:space="preserve"> with males </w:t>
      </w:r>
      <w:r w:rsidR="00E016C3" w:rsidRPr="00C337CB">
        <w:rPr>
          <w:rFonts w:cs="Times New Roman"/>
          <w:color w:val="000000" w:themeColor="text1"/>
        </w:rPr>
        <w:t>being larger (mean th</w:t>
      </w:r>
      <w:r w:rsidR="005C243F" w:rsidRPr="00C337CB">
        <w:rPr>
          <w:rFonts w:cs="Times New Roman"/>
          <w:color w:val="000000" w:themeColor="text1"/>
        </w:rPr>
        <w:t>oracic len</w:t>
      </w:r>
      <w:r w:rsidR="00E016C3" w:rsidRPr="00C337CB">
        <w:rPr>
          <w:rFonts w:cs="Times New Roman"/>
          <w:color w:val="000000" w:themeColor="text1"/>
        </w:rPr>
        <w:t>g</w:t>
      </w:r>
      <w:r w:rsidR="005C243F" w:rsidRPr="00C337CB">
        <w:rPr>
          <w:rFonts w:cs="Times New Roman"/>
          <w:color w:val="000000" w:themeColor="text1"/>
        </w:rPr>
        <w:t>th 40</w:t>
      </w:r>
      <w:r w:rsidR="00D44E5D" w:rsidRPr="00C337CB">
        <w:rPr>
          <w:rFonts w:cs="Times New Roman"/>
          <w:color w:val="000000" w:themeColor="text1"/>
        </w:rPr>
        <w:t>.9</w:t>
      </w:r>
      <w:r w:rsidR="005C243F" w:rsidRPr="00C337CB">
        <w:rPr>
          <w:rFonts w:cs="Times New Roman"/>
          <w:color w:val="000000" w:themeColor="text1"/>
        </w:rPr>
        <w:t>mm) than females (</w:t>
      </w:r>
      <w:r w:rsidR="00D44E5D" w:rsidRPr="00C337CB">
        <w:rPr>
          <w:rFonts w:cs="Times New Roman"/>
          <w:color w:val="000000" w:themeColor="text1"/>
        </w:rPr>
        <w:t>mean thoracic length 30.6mm).</w:t>
      </w:r>
      <w:r w:rsidR="00BC0D28" w:rsidRPr="00C337CB">
        <w:rPr>
          <w:rFonts w:cs="Times New Roman"/>
          <w:color w:val="000000" w:themeColor="text1"/>
        </w:rPr>
        <w:t xml:space="preserve"> Larger male </w:t>
      </w:r>
      <w:proofErr w:type="spellStart"/>
      <w:r w:rsidR="00BC0D28" w:rsidRPr="00C337CB">
        <w:rPr>
          <w:rFonts w:cs="Times New Roman"/>
          <w:i/>
          <w:color w:val="000000" w:themeColor="text1"/>
        </w:rPr>
        <w:t>B.latro</w:t>
      </w:r>
      <w:proofErr w:type="spellEnd"/>
      <w:r w:rsidR="00BC0D28" w:rsidRPr="00C337CB">
        <w:rPr>
          <w:rFonts w:cs="Times New Roman"/>
          <w:color w:val="000000" w:themeColor="text1"/>
        </w:rPr>
        <w:t xml:space="preserve"> were more abundant between during the first half of the year far from shore while female </w:t>
      </w:r>
      <w:proofErr w:type="spellStart"/>
      <w:r w:rsidR="00BC0D28" w:rsidRPr="00C337CB">
        <w:rPr>
          <w:rFonts w:cs="Times New Roman"/>
          <w:i/>
          <w:color w:val="000000" w:themeColor="text1"/>
        </w:rPr>
        <w:t>B.latro</w:t>
      </w:r>
      <w:proofErr w:type="spellEnd"/>
      <w:r w:rsidR="00BC0D28" w:rsidRPr="00C337CB">
        <w:rPr>
          <w:rFonts w:cs="Times New Roman"/>
          <w:color w:val="000000" w:themeColor="text1"/>
        </w:rPr>
        <w:t xml:space="preserve"> were more abundant during the second half in both inland and shore areas</w:t>
      </w:r>
      <w:r w:rsidR="0029159C" w:rsidRPr="00C337CB">
        <w:rPr>
          <w:rFonts w:cs="Times New Roman"/>
          <w:color w:val="000000" w:themeColor="text1"/>
        </w:rPr>
        <w:t>,</w:t>
      </w:r>
      <w:r w:rsidR="00BC0D28" w:rsidRPr="00C337CB">
        <w:rPr>
          <w:rFonts w:cs="Times New Roman"/>
          <w:color w:val="000000" w:themeColor="text1"/>
        </w:rPr>
        <w:t xml:space="preserve"> with larger females encountered closer to shore. </w:t>
      </w:r>
      <w:r w:rsidR="001A5062" w:rsidRPr="00C337CB">
        <w:rPr>
          <w:rFonts w:cs="Times New Roman"/>
          <w:color w:val="000000" w:themeColor="text1"/>
        </w:rPr>
        <w:t>Large m</w:t>
      </w:r>
      <w:r w:rsidR="00BC0D28" w:rsidRPr="00C337CB">
        <w:rPr>
          <w:rFonts w:cs="Times New Roman"/>
          <w:color w:val="000000" w:themeColor="text1"/>
        </w:rPr>
        <w:t>ale densities peaked around the new moon whereas female densities were higher close to the full moon.</w:t>
      </w:r>
      <w:r w:rsidR="00E14360" w:rsidRPr="00C337CB">
        <w:rPr>
          <w:rFonts w:cs="Times New Roman"/>
          <w:color w:val="000000" w:themeColor="text1"/>
        </w:rPr>
        <w:t xml:space="preserve"> </w:t>
      </w:r>
      <w:r w:rsidR="005676B7" w:rsidRPr="00C337CB">
        <w:rPr>
          <w:rFonts w:cs="Calibri"/>
        </w:rPr>
        <w:t>Aldabra Atoll hosts</w:t>
      </w:r>
      <w:r w:rsidR="00DF1505" w:rsidRPr="00C337CB">
        <w:rPr>
          <w:rFonts w:cs="Calibri"/>
        </w:rPr>
        <w:t xml:space="preserve"> a significant, stable and unexploited </w:t>
      </w:r>
      <w:proofErr w:type="spellStart"/>
      <w:r w:rsidR="00DF1505" w:rsidRPr="00C337CB">
        <w:rPr>
          <w:rFonts w:cs="Calibri"/>
          <w:i/>
        </w:rPr>
        <w:t>B.latro</w:t>
      </w:r>
      <w:proofErr w:type="spellEnd"/>
      <w:r w:rsidR="00DF1505" w:rsidRPr="00C337CB">
        <w:rPr>
          <w:rFonts w:cs="Calibri"/>
        </w:rPr>
        <w:t xml:space="preserve"> population, </w:t>
      </w:r>
      <w:r w:rsidR="005676B7" w:rsidRPr="00C337CB">
        <w:rPr>
          <w:rFonts w:cs="Calibri"/>
        </w:rPr>
        <w:t>representing</w:t>
      </w:r>
      <w:r w:rsidR="00DF1505" w:rsidRPr="00C337CB">
        <w:rPr>
          <w:rFonts w:cs="Calibri"/>
        </w:rPr>
        <w:t xml:space="preserve"> a </w:t>
      </w:r>
      <w:r w:rsidR="00DF1505" w:rsidRPr="00C337CB">
        <w:rPr>
          <w:rStyle w:val="A0"/>
          <w:iCs/>
          <w:color w:val="auto"/>
          <w:sz w:val="22"/>
          <w:szCs w:val="22"/>
        </w:rPr>
        <w:t>refuge for this species</w:t>
      </w:r>
      <w:r w:rsidR="00802A9E">
        <w:rPr>
          <w:rStyle w:val="A0"/>
          <w:iCs/>
          <w:color w:val="auto"/>
          <w:sz w:val="22"/>
          <w:szCs w:val="22"/>
        </w:rPr>
        <w:t>, which is</w:t>
      </w:r>
      <w:r w:rsidR="00DF1505" w:rsidRPr="00C337CB">
        <w:rPr>
          <w:rStyle w:val="A0"/>
          <w:iCs/>
          <w:color w:val="auto"/>
          <w:sz w:val="22"/>
          <w:szCs w:val="22"/>
        </w:rPr>
        <w:t xml:space="preserve"> recorded to be on decline e</w:t>
      </w:r>
      <w:r w:rsidR="00933389" w:rsidRPr="00C337CB">
        <w:rPr>
          <w:rStyle w:val="A0"/>
          <w:iCs/>
          <w:color w:val="auto"/>
          <w:sz w:val="22"/>
          <w:szCs w:val="22"/>
        </w:rPr>
        <w:t>lsewhere throughout their range</w:t>
      </w:r>
      <w:r w:rsidR="0055222A">
        <w:rPr>
          <w:rStyle w:val="A0"/>
          <w:iCs/>
          <w:color w:val="auto"/>
          <w:sz w:val="22"/>
          <w:szCs w:val="22"/>
        </w:rPr>
        <w:t>. The Aldabra population therefore</w:t>
      </w:r>
      <w:r w:rsidR="00933389" w:rsidRPr="00C337CB">
        <w:rPr>
          <w:rStyle w:val="A0"/>
          <w:iCs/>
          <w:color w:val="auto"/>
          <w:sz w:val="22"/>
          <w:szCs w:val="22"/>
        </w:rPr>
        <w:t xml:space="preserve"> </w:t>
      </w:r>
      <w:r w:rsidR="0055222A">
        <w:rPr>
          <w:rStyle w:val="A0"/>
          <w:iCs/>
          <w:color w:val="auto"/>
          <w:sz w:val="22"/>
          <w:szCs w:val="22"/>
        </w:rPr>
        <w:t>holds</w:t>
      </w:r>
      <w:r w:rsidR="0055222A" w:rsidRPr="00C337CB">
        <w:rPr>
          <w:rStyle w:val="A0"/>
          <w:iCs/>
          <w:color w:val="auto"/>
          <w:sz w:val="22"/>
          <w:szCs w:val="22"/>
        </w:rPr>
        <w:t xml:space="preserve"> </w:t>
      </w:r>
      <w:r w:rsidR="00295AD2" w:rsidRPr="00C337CB">
        <w:rPr>
          <w:rStyle w:val="A0"/>
          <w:iCs/>
          <w:color w:val="auto"/>
          <w:sz w:val="22"/>
          <w:szCs w:val="22"/>
        </w:rPr>
        <w:t>the</w:t>
      </w:r>
      <w:r w:rsidR="00933389" w:rsidRPr="00C337CB">
        <w:rPr>
          <w:rStyle w:val="A0"/>
          <w:iCs/>
          <w:color w:val="auto"/>
          <w:sz w:val="22"/>
          <w:szCs w:val="22"/>
        </w:rPr>
        <w:t xml:space="preserve"> potential to repopulate </w:t>
      </w:r>
      <w:r w:rsidR="005E3062" w:rsidRPr="00C337CB">
        <w:rPr>
          <w:rStyle w:val="A0"/>
          <w:iCs/>
          <w:color w:val="auto"/>
          <w:sz w:val="22"/>
          <w:szCs w:val="22"/>
        </w:rPr>
        <w:t>other protected area</w:t>
      </w:r>
      <w:r w:rsidR="0013464D" w:rsidRPr="00C337CB">
        <w:rPr>
          <w:rStyle w:val="A0"/>
          <w:iCs/>
          <w:color w:val="auto"/>
          <w:sz w:val="22"/>
          <w:szCs w:val="22"/>
        </w:rPr>
        <w:t>s in the Western Indian Ocean.</w:t>
      </w:r>
    </w:p>
    <w:p w14:paraId="53B59738" w14:textId="77777777" w:rsidR="006F70E2" w:rsidRDefault="006F70E2" w:rsidP="00C337CB">
      <w:pPr>
        <w:autoSpaceDE w:val="0"/>
        <w:autoSpaceDN w:val="0"/>
        <w:adjustRightInd w:val="0"/>
        <w:spacing w:after="0"/>
        <w:jc w:val="both"/>
        <w:rPr>
          <w:rStyle w:val="A0"/>
          <w:iCs/>
          <w:color w:val="auto"/>
          <w:sz w:val="22"/>
          <w:szCs w:val="22"/>
        </w:rPr>
      </w:pPr>
    </w:p>
    <w:p w14:paraId="78773248" w14:textId="77777777" w:rsidR="006F70E2" w:rsidRDefault="006F70E2" w:rsidP="00C337CB">
      <w:pPr>
        <w:autoSpaceDE w:val="0"/>
        <w:autoSpaceDN w:val="0"/>
        <w:adjustRightInd w:val="0"/>
        <w:spacing w:after="0"/>
        <w:jc w:val="both"/>
        <w:rPr>
          <w:rStyle w:val="A0"/>
          <w:iCs/>
          <w:color w:val="auto"/>
          <w:sz w:val="22"/>
          <w:szCs w:val="22"/>
        </w:rPr>
      </w:pPr>
      <w:r w:rsidRPr="008375AA">
        <w:rPr>
          <w:rStyle w:val="A0"/>
          <w:b/>
          <w:iCs/>
          <w:color w:val="auto"/>
          <w:sz w:val="22"/>
          <w:szCs w:val="22"/>
        </w:rPr>
        <w:t>Key words</w:t>
      </w:r>
      <w:r>
        <w:rPr>
          <w:rStyle w:val="A0"/>
          <w:iCs/>
          <w:color w:val="auto"/>
          <w:sz w:val="22"/>
          <w:szCs w:val="22"/>
        </w:rPr>
        <w:t>:</w:t>
      </w:r>
      <w:r w:rsidR="008375AA">
        <w:rPr>
          <w:rStyle w:val="A0"/>
          <w:iCs/>
          <w:color w:val="auto"/>
          <w:sz w:val="22"/>
          <w:szCs w:val="22"/>
        </w:rPr>
        <w:t xml:space="preserve"> </w:t>
      </w:r>
      <w:proofErr w:type="spellStart"/>
      <w:r w:rsidR="004D28B1" w:rsidRPr="004D28B1">
        <w:rPr>
          <w:rStyle w:val="A0"/>
          <w:i/>
          <w:iCs/>
          <w:color w:val="auto"/>
          <w:sz w:val="22"/>
          <w:szCs w:val="22"/>
        </w:rPr>
        <w:t>Birgus</w:t>
      </w:r>
      <w:proofErr w:type="spellEnd"/>
      <w:r w:rsidR="004D28B1" w:rsidRPr="004D28B1">
        <w:rPr>
          <w:rStyle w:val="A0"/>
          <w:i/>
          <w:iCs/>
          <w:color w:val="auto"/>
          <w:sz w:val="22"/>
          <w:szCs w:val="22"/>
        </w:rPr>
        <w:t xml:space="preserve"> </w:t>
      </w:r>
      <w:proofErr w:type="spellStart"/>
      <w:r w:rsidR="004D28B1" w:rsidRPr="004D28B1">
        <w:rPr>
          <w:rStyle w:val="A0"/>
          <w:i/>
          <w:iCs/>
          <w:color w:val="auto"/>
          <w:sz w:val="22"/>
          <w:szCs w:val="22"/>
        </w:rPr>
        <w:t>latro</w:t>
      </w:r>
      <w:proofErr w:type="spellEnd"/>
      <w:r w:rsidR="004D28B1">
        <w:rPr>
          <w:rStyle w:val="A0"/>
          <w:iCs/>
          <w:color w:val="auto"/>
          <w:sz w:val="22"/>
          <w:szCs w:val="22"/>
        </w:rPr>
        <w:t xml:space="preserve">, </w:t>
      </w:r>
      <w:r w:rsidR="00925CE2">
        <w:rPr>
          <w:rStyle w:val="A0"/>
          <w:iCs/>
          <w:color w:val="auto"/>
          <w:sz w:val="22"/>
          <w:szCs w:val="22"/>
        </w:rPr>
        <w:t>c</w:t>
      </w:r>
      <w:r w:rsidR="008375AA">
        <w:rPr>
          <w:rStyle w:val="A0"/>
          <w:iCs/>
          <w:color w:val="auto"/>
          <w:sz w:val="22"/>
          <w:szCs w:val="22"/>
        </w:rPr>
        <w:t xml:space="preserve">oconut crabs, </w:t>
      </w:r>
      <w:r w:rsidR="00691986">
        <w:rPr>
          <w:rStyle w:val="A0"/>
          <w:iCs/>
          <w:color w:val="auto"/>
          <w:sz w:val="22"/>
          <w:szCs w:val="22"/>
        </w:rPr>
        <w:t xml:space="preserve">density, sex ratio, </w:t>
      </w:r>
      <w:r w:rsidR="00843579">
        <w:rPr>
          <w:rStyle w:val="A0"/>
          <w:iCs/>
          <w:color w:val="auto"/>
          <w:sz w:val="22"/>
          <w:szCs w:val="22"/>
        </w:rPr>
        <w:t xml:space="preserve">population </w:t>
      </w:r>
      <w:r w:rsidR="00691986">
        <w:rPr>
          <w:rStyle w:val="A0"/>
          <w:iCs/>
          <w:color w:val="auto"/>
          <w:sz w:val="22"/>
          <w:szCs w:val="22"/>
        </w:rPr>
        <w:t>dynamics,</w:t>
      </w:r>
      <w:r w:rsidR="004D28B1">
        <w:rPr>
          <w:rStyle w:val="A0"/>
          <w:iCs/>
          <w:color w:val="auto"/>
          <w:sz w:val="22"/>
          <w:szCs w:val="22"/>
        </w:rPr>
        <w:t xml:space="preserve"> moulting, reproductive season,</w:t>
      </w:r>
      <w:r w:rsidR="00691986">
        <w:rPr>
          <w:rStyle w:val="A0"/>
          <w:iCs/>
          <w:color w:val="auto"/>
          <w:sz w:val="22"/>
          <w:szCs w:val="22"/>
        </w:rPr>
        <w:t xml:space="preserve"> </w:t>
      </w:r>
      <w:r w:rsidR="0035114C">
        <w:rPr>
          <w:rStyle w:val="A0"/>
          <w:iCs/>
          <w:color w:val="auto"/>
          <w:sz w:val="22"/>
          <w:szCs w:val="22"/>
        </w:rPr>
        <w:t>Aldabra</w:t>
      </w:r>
      <w:r w:rsidR="00103381">
        <w:rPr>
          <w:rStyle w:val="A0"/>
          <w:iCs/>
          <w:color w:val="auto"/>
          <w:sz w:val="22"/>
          <w:szCs w:val="22"/>
        </w:rPr>
        <w:t xml:space="preserve"> Atoll</w:t>
      </w:r>
      <w:r w:rsidR="004D28B1">
        <w:rPr>
          <w:rStyle w:val="A0"/>
          <w:iCs/>
          <w:color w:val="auto"/>
          <w:sz w:val="22"/>
          <w:szCs w:val="22"/>
        </w:rPr>
        <w:t>.</w:t>
      </w:r>
    </w:p>
    <w:p w14:paraId="0FD0E66D" w14:textId="77777777" w:rsidR="002134B8" w:rsidRPr="00C337CB" w:rsidRDefault="002134B8" w:rsidP="00C337CB">
      <w:pPr>
        <w:autoSpaceDE w:val="0"/>
        <w:autoSpaceDN w:val="0"/>
        <w:adjustRightInd w:val="0"/>
        <w:spacing w:after="0"/>
        <w:jc w:val="both"/>
        <w:rPr>
          <w:rFonts w:cs="Arial"/>
          <w:color w:val="000000"/>
          <w:shd w:val="clear" w:color="auto" w:fill="FFFFFF"/>
        </w:rPr>
      </w:pPr>
    </w:p>
    <w:p w14:paraId="5C249739" w14:textId="77777777" w:rsidR="0023678E" w:rsidRPr="00C337CB" w:rsidRDefault="0023678E" w:rsidP="00C337CB">
      <w:pPr>
        <w:autoSpaceDE w:val="0"/>
        <w:autoSpaceDN w:val="0"/>
        <w:adjustRightInd w:val="0"/>
        <w:spacing w:after="0"/>
        <w:jc w:val="both"/>
        <w:rPr>
          <w:rFonts w:cs="Arial"/>
          <w:color w:val="000000"/>
          <w:shd w:val="clear" w:color="auto" w:fill="FFFFFF"/>
        </w:rPr>
      </w:pPr>
    </w:p>
    <w:p w14:paraId="02CA4552" w14:textId="77777777" w:rsidR="004F2353" w:rsidRDefault="0023678E" w:rsidP="004A23B8">
      <w:pPr>
        <w:autoSpaceDE w:val="0"/>
        <w:autoSpaceDN w:val="0"/>
        <w:adjustRightInd w:val="0"/>
        <w:spacing w:after="0"/>
        <w:jc w:val="both"/>
        <w:outlineLvl w:val="0"/>
        <w:rPr>
          <w:rFonts w:cs="Arial"/>
          <w:b/>
          <w:color w:val="000000"/>
          <w:shd w:val="clear" w:color="auto" w:fill="FFFFFF"/>
        </w:rPr>
      </w:pPr>
      <w:r w:rsidRPr="00C337CB">
        <w:rPr>
          <w:rFonts w:cs="Arial"/>
          <w:b/>
          <w:color w:val="000000"/>
          <w:shd w:val="clear" w:color="auto" w:fill="FFFFFF"/>
        </w:rPr>
        <w:t>Introduction</w:t>
      </w:r>
    </w:p>
    <w:p w14:paraId="24D20593" w14:textId="77777777" w:rsidR="00806E00" w:rsidRPr="00806E00" w:rsidRDefault="00806E00" w:rsidP="004F2353">
      <w:pPr>
        <w:autoSpaceDE w:val="0"/>
        <w:autoSpaceDN w:val="0"/>
        <w:adjustRightInd w:val="0"/>
        <w:spacing w:after="0"/>
        <w:jc w:val="both"/>
        <w:rPr>
          <w:rFonts w:cs="Arial"/>
          <w:b/>
          <w:color w:val="000000"/>
          <w:shd w:val="clear" w:color="auto" w:fill="FFFFFF"/>
        </w:rPr>
      </w:pPr>
    </w:p>
    <w:p w14:paraId="282CA762" w14:textId="77777777" w:rsidR="004A23B8" w:rsidRDefault="003D487E" w:rsidP="00C337CB">
      <w:pPr>
        <w:autoSpaceDE w:val="0"/>
        <w:autoSpaceDN w:val="0"/>
        <w:adjustRightInd w:val="0"/>
        <w:spacing w:after="0"/>
        <w:jc w:val="both"/>
        <w:rPr>
          <w:ins w:id="5" w:author="Fernando Cagua" w:date="2017-09-25T16:29:00Z"/>
        </w:rPr>
      </w:pPr>
      <w:r w:rsidRPr="003D487E">
        <w:t>Present extinction rates are exceptionally high</w:t>
      </w:r>
      <w:r w:rsidR="0033002B">
        <w:t>,</w:t>
      </w:r>
      <w:r w:rsidRPr="003D487E">
        <w:t xml:space="preserve"> estimated to be </w:t>
      </w:r>
      <w:r w:rsidR="007A4AD9">
        <w:t xml:space="preserve">around </w:t>
      </w:r>
      <w:r w:rsidRPr="003D487E">
        <w:t xml:space="preserve">100 </w:t>
      </w:r>
      <w:r w:rsidR="00BF4C17">
        <w:t xml:space="preserve">extinctions per million species per </w:t>
      </w:r>
      <w:r w:rsidR="00B52BFB" w:rsidRPr="00640D33">
        <w:t>year</w:t>
      </w:r>
      <w:r w:rsidRPr="00640D33">
        <w:t xml:space="preserve"> (</w:t>
      </w:r>
      <w:proofErr w:type="spellStart"/>
      <w:r w:rsidRPr="00640D33">
        <w:t>Pimm</w:t>
      </w:r>
      <w:proofErr w:type="spellEnd"/>
      <w:r w:rsidRPr="00640D33">
        <w:t xml:space="preserve"> et al. 2014) </w:t>
      </w:r>
      <w:r w:rsidR="0033002B" w:rsidRPr="00640D33">
        <w:t xml:space="preserve">with </w:t>
      </w:r>
      <w:r w:rsidRPr="00640D33">
        <w:rPr>
          <w:rFonts w:cs="Garamond-Book"/>
        </w:rPr>
        <w:t xml:space="preserve">future rates of extinction likely to be 10,000 times higher (de </w:t>
      </w:r>
      <w:proofErr w:type="spellStart"/>
      <w:r w:rsidRPr="00640D33">
        <w:rPr>
          <w:rFonts w:cs="Garamond-Book"/>
        </w:rPr>
        <w:t>Vos</w:t>
      </w:r>
      <w:proofErr w:type="spellEnd"/>
      <w:r w:rsidRPr="00640D33">
        <w:rPr>
          <w:rFonts w:cs="Garamond-Book"/>
        </w:rPr>
        <w:t xml:space="preserve"> et al. 2014).</w:t>
      </w:r>
      <w:r w:rsidRPr="00640D33">
        <w:t xml:space="preserve"> </w:t>
      </w:r>
      <w:r w:rsidR="00645CFE" w:rsidRPr="00640D33">
        <w:t>More than 10,600</w:t>
      </w:r>
      <w:r w:rsidR="004F2353" w:rsidRPr="00640D33">
        <w:t xml:space="preserve"> species are classified as data deficient </w:t>
      </w:r>
      <w:r w:rsidR="00645CFE" w:rsidRPr="00640D33">
        <w:t>on the IUCN Red list (</w:t>
      </w:r>
      <w:proofErr w:type="spellStart"/>
      <w:r w:rsidR="00882CCD" w:rsidRPr="00640D33">
        <w:t>Veron</w:t>
      </w:r>
      <w:proofErr w:type="spellEnd"/>
      <w:r w:rsidR="00882CCD" w:rsidRPr="00640D33">
        <w:t xml:space="preserve"> et al. 2016) </w:t>
      </w:r>
      <w:r w:rsidR="00A71EB1" w:rsidRPr="00640D33">
        <w:t>impacting</w:t>
      </w:r>
      <w:r w:rsidR="004F2353" w:rsidRPr="00640D33">
        <w:t xml:space="preserve"> their likelihood of active conservation measures being adopted. The largest land arthropod</w:t>
      </w:r>
      <w:r w:rsidR="00882CCD" w:rsidRPr="00640D33">
        <w:t>, the coconut crab</w:t>
      </w:r>
      <w:r w:rsidR="004F2353" w:rsidRPr="00640D33">
        <w:t xml:space="preserve"> </w:t>
      </w:r>
      <w:r w:rsidR="00882CCD" w:rsidRPr="00640D33">
        <w:t>(</w:t>
      </w:r>
      <w:proofErr w:type="spellStart"/>
      <w:r w:rsidR="004F2353" w:rsidRPr="00640D33">
        <w:rPr>
          <w:i/>
        </w:rPr>
        <w:t>Birgus</w:t>
      </w:r>
      <w:proofErr w:type="spellEnd"/>
      <w:r w:rsidR="004F2353" w:rsidRPr="00640D33">
        <w:rPr>
          <w:i/>
        </w:rPr>
        <w:t xml:space="preserve"> </w:t>
      </w:r>
      <w:proofErr w:type="spellStart"/>
      <w:r w:rsidR="004F2353" w:rsidRPr="00640D33">
        <w:rPr>
          <w:i/>
        </w:rPr>
        <w:t>latro</w:t>
      </w:r>
      <w:proofErr w:type="spellEnd"/>
      <w:r w:rsidR="00882CCD" w:rsidRPr="00640D33">
        <w:rPr>
          <w:i/>
        </w:rPr>
        <w:t>),</w:t>
      </w:r>
      <w:r w:rsidR="004145F4" w:rsidRPr="00640D33">
        <w:t xml:space="preserve"> falls into this category</w:t>
      </w:r>
      <w:r w:rsidR="007D7270" w:rsidRPr="00640D33">
        <w:t xml:space="preserve"> </w:t>
      </w:r>
      <w:r w:rsidR="007D7270" w:rsidRPr="00640D33">
        <w:rPr>
          <w:rFonts w:cs="Times New Roman"/>
        </w:rPr>
        <w:t>(</w:t>
      </w:r>
      <w:proofErr w:type="spellStart"/>
      <w:r w:rsidR="007D7270" w:rsidRPr="00640D33">
        <w:rPr>
          <w:rFonts w:cs="Times New Roman"/>
        </w:rPr>
        <w:t>Eldredge</w:t>
      </w:r>
      <w:proofErr w:type="spellEnd"/>
      <w:r w:rsidR="007D7270" w:rsidRPr="00640D33">
        <w:rPr>
          <w:rFonts w:cs="Times New Roman"/>
        </w:rPr>
        <w:t xml:space="preserve"> 1996) </w:t>
      </w:r>
      <w:r w:rsidR="00A71EB1" w:rsidRPr="00640D33">
        <w:rPr>
          <w:rFonts w:cs="Times New Roman"/>
        </w:rPr>
        <w:t>due to limited information</w:t>
      </w:r>
      <w:r w:rsidR="007D7270" w:rsidRPr="00640D33">
        <w:rPr>
          <w:rFonts w:cs="Times New Roman"/>
        </w:rPr>
        <w:t xml:space="preserve"> on the </w:t>
      </w:r>
      <w:r w:rsidR="00A71EB1" w:rsidRPr="00640D33">
        <w:rPr>
          <w:rFonts w:cs="Times New Roman"/>
        </w:rPr>
        <w:t>status</w:t>
      </w:r>
      <w:r w:rsidR="007D7270" w:rsidRPr="00640D33">
        <w:rPr>
          <w:rFonts w:cs="Times New Roman"/>
        </w:rPr>
        <w:t xml:space="preserve"> of the different populations</w:t>
      </w:r>
      <w:r w:rsidR="00940BDB" w:rsidRPr="00640D33">
        <w:rPr>
          <w:rFonts w:cs="Times New Roman"/>
        </w:rPr>
        <w:t xml:space="preserve"> (Drew et al. 2010)</w:t>
      </w:r>
      <w:r w:rsidR="007D7270" w:rsidRPr="00640D33">
        <w:rPr>
          <w:rFonts w:cs="Times New Roman"/>
        </w:rPr>
        <w:t>.</w:t>
      </w:r>
      <w:r w:rsidR="004145F4" w:rsidRPr="00640D33">
        <w:t xml:space="preserve"> </w:t>
      </w:r>
    </w:p>
    <w:p w14:paraId="541E0FF3" w14:textId="77777777" w:rsidR="004A23B8" w:rsidRDefault="004A23B8" w:rsidP="00C337CB">
      <w:pPr>
        <w:autoSpaceDE w:val="0"/>
        <w:autoSpaceDN w:val="0"/>
        <w:adjustRightInd w:val="0"/>
        <w:spacing w:after="0"/>
        <w:jc w:val="both"/>
        <w:rPr>
          <w:ins w:id="6" w:author="Fernando Cagua" w:date="2017-09-25T16:29:00Z"/>
        </w:rPr>
      </w:pPr>
    </w:p>
    <w:p w14:paraId="2056C3B5" w14:textId="77777777" w:rsidR="00216B0C" w:rsidRDefault="009411A8" w:rsidP="00C337CB">
      <w:pPr>
        <w:autoSpaceDE w:val="0"/>
        <w:autoSpaceDN w:val="0"/>
        <w:adjustRightInd w:val="0"/>
        <w:spacing w:after="0"/>
        <w:jc w:val="both"/>
        <w:rPr>
          <w:ins w:id="7" w:author="Fernando Cagua" w:date="2017-09-25T16:24:00Z"/>
          <w:rFonts w:eastAsia="AdvTTf27234c6" w:cs="AdvTTf27234c6"/>
        </w:rPr>
      </w:pPr>
      <w:r w:rsidRPr="00640D33">
        <w:t xml:space="preserve">Although </w:t>
      </w:r>
      <w:proofErr w:type="spellStart"/>
      <w:proofErr w:type="gramStart"/>
      <w:r w:rsidR="00C91C9E" w:rsidRPr="00640D33">
        <w:rPr>
          <w:rFonts w:cs="Times New Roman"/>
          <w:i/>
        </w:rPr>
        <w:t>B.latro</w:t>
      </w:r>
      <w:proofErr w:type="spellEnd"/>
      <w:proofErr w:type="gramEnd"/>
      <w:r w:rsidR="00C91C9E" w:rsidRPr="00640D33">
        <w:rPr>
          <w:rFonts w:cs="Times New Roman"/>
        </w:rPr>
        <w:t xml:space="preserve"> </w:t>
      </w:r>
      <w:r w:rsidR="009B743B" w:rsidRPr="00640D33">
        <w:rPr>
          <w:rFonts w:cs="Times New Roman"/>
        </w:rPr>
        <w:t xml:space="preserve">has a broad geographical range </w:t>
      </w:r>
      <w:r w:rsidRPr="00640D33">
        <w:rPr>
          <w:rFonts w:cs="Times New Roman"/>
        </w:rPr>
        <w:t>in the tropical Indo-Pacific region</w:t>
      </w:r>
      <w:r w:rsidR="00BE0032" w:rsidRPr="00640D33">
        <w:rPr>
          <w:rStyle w:val="A0"/>
          <w:sz w:val="22"/>
          <w:szCs w:val="22"/>
        </w:rPr>
        <w:t>,</w:t>
      </w:r>
      <w:r w:rsidR="006E5A9F" w:rsidRPr="00640D33">
        <w:rPr>
          <w:rStyle w:val="A0"/>
          <w:sz w:val="22"/>
          <w:szCs w:val="22"/>
        </w:rPr>
        <w:t xml:space="preserve"> </w:t>
      </w:r>
      <w:r w:rsidR="001908D7" w:rsidRPr="00640D33">
        <w:rPr>
          <w:rStyle w:val="A0"/>
          <w:sz w:val="22"/>
          <w:szCs w:val="22"/>
        </w:rPr>
        <w:t xml:space="preserve">the size and distribution of </w:t>
      </w:r>
      <w:r w:rsidR="007D7AA0" w:rsidRPr="00640D33">
        <w:rPr>
          <w:rStyle w:val="A0"/>
          <w:sz w:val="22"/>
          <w:szCs w:val="22"/>
        </w:rPr>
        <w:t xml:space="preserve">the </w:t>
      </w:r>
      <w:r w:rsidR="001908D7" w:rsidRPr="00640D33">
        <w:rPr>
          <w:rStyle w:val="A0"/>
          <w:iCs/>
          <w:sz w:val="22"/>
          <w:szCs w:val="22"/>
        </w:rPr>
        <w:t>populations</w:t>
      </w:r>
      <w:r w:rsidR="009C359C" w:rsidRPr="00640D33">
        <w:rPr>
          <w:rStyle w:val="A0"/>
          <w:iCs/>
          <w:sz w:val="22"/>
          <w:szCs w:val="22"/>
        </w:rPr>
        <w:t xml:space="preserve"> </w:t>
      </w:r>
      <w:r w:rsidR="00AF58F2" w:rsidRPr="00640D33">
        <w:rPr>
          <w:rFonts w:eastAsia="Times New Roman" w:cs="Arial"/>
          <w:color w:val="000000"/>
          <w:lang w:eastAsia="en-GB"/>
        </w:rPr>
        <w:t xml:space="preserve">have been significantly reduced </w:t>
      </w:r>
      <w:r w:rsidR="00A23F1C" w:rsidRPr="00640D33">
        <w:rPr>
          <w:rFonts w:eastAsia="Times New Roman" w:cs="Arial"/>
          <w:color w:val="000000"/>
          <w:lang w:eastAsia="en-GB"/>
        </w:rPr>
        <w:t xml:space="preserve">in areas where </w:t>
      </w:r>
      <w:r w:rsidR="00F00868" w:rsidRPr="00640D33">
        <w:rPr>
          <w:rFonts w:eastAsia="Times New Roman" w:cs="Arial"/>
          <w:color w:val="000000"/>
          <w:lang w:eastAsia="en-GB"/>
        </w:rPr>
        <w:t>the species</w:t>
      </w:r>
      <w:r w:rsidR="00463F62" w:rsidRPr="00640D33">
        <w:rPr>
          <w:rFonts w:eastAsia="Times New Roman" w:cs="Arial"/>
          <w:color w:val="000000"/>
          <w:lang w:eastAsia="en-GB"/>
        </w:rPr>
        <w:t xml:space="preserve"> were sympatric with humans</w:t>
      </w:r>
      <w:r w:rsidR="00A23F1C" w:rsidRPr="00640D33">
        <w:rPr>
          <w:rFonts w:eastAsia="Times New Roman" w:cs="Arial"/>
          <w:color w:val="000000"/>
          <w:lang w:eastAsia="en-GB"/>
        </w:rPr>
        <w:t xml:space="preserve"> </w:t>
      </w:r>
      <w:r w:rsidR="004D7B9B" w:rsidRPr="00640D33">
        <w:rPr>
          <w:rFonts w:eastAsia="Times New Roman" w:cs="Arial"/>
          <w:color w:val="000000"/>
          <w:lang w:eastAsia="en-GB"/>
        </w:rPr>
        <w:t xml:space="preserve">(Schiller 1992). </w:t>
      </w:r>
      <w:r w:rsidR="008C5FD4" w:rsidRPr="00640D33">
        <w:rPr>
          <w:rFonts w:cs="Times New Roman"/>
        </w:rPr>
        <w:t>This</w:t>
      </w:r>
      <w:r w:rsidR="008C5FD4" w:rsidRPr="00640D33">
        <w:rPr>
          <w:rStyle w:val="A0"/>
          <w:sz w:val="22"/>
          <w:szCs w:val="22"/>
        </w:rPr>
        <w:t xml:space="preserve"> decline is mostly attributed to loss of habitat and unmanaged harvesting for human consumption. </w:t>
      </w:r>
      <w:r w:rsidR="00FA3C52" w:rsidRPr="00640D33">
        <w:rPr>
          <w:rFonts w:cs="Times New Roman"/>
        </w:rPr>
        <w:t>In the Indian Ocean</w:t>
      </w:r>
      <w:r w:rsidR="00747E17" w:rsidRPr="00640D33">
        <w:rPr>
          <w:rFonts w:cs="Times New Roman"/>
        </w:rPr>
        <w:t>,</w:t>
      </w:r>
      <w:r w:rsidR="00FA3C52" w:rsidRPr="00640D33">
        <w:rPr>
          <w:rFonts w:cs="Times New Roman"/>
        </w:rPr>
        <w:t xml:space="preserve"> </w:t>
      </w:r>
      <w:r w:rsidR="008C5FD4" w:rsidRPr="00640D33">
        <w:rPr>
          <w:rFonts w:cs="Times New Roman"/>
        </w:rPr>
        <w:t xml:space="preserve">the </w:t>
      </w:r>
      <w:r w:rsidR="00FA3C52" w:rsidRPr="00640D33">
        <w:rPr>
          <w:rFonts w:cs="Times New Roman"/>
        </w:rPr>
        <w:t xml:space="preserve">distribution is now largely confined to </w:t>
      </w:r>
      <w:r w:rsidR="00FA3C52" w:rsidRPr="00640D33">
        <w:rPr>
          <w:rFonts w:cs="Arial"/>
        </w:rPr>
        <w:t xml:space="preserve">three </w:t>
      </w:r>
      <w:r w:rsidR="00FA3C52" w:rsidRPr="00640D33">
        <w:rPr>
          <w:rFonts w:cs="Times New Roman"/>
        </w:rPr>
        <w:t xml:space="preserve">populations centred on Aldabra Atoll (Seychelles), </w:t>
      </w:r>
      <w:proofErr w:type="spellStart"/>
      <w:r w:rsidR="00FA3C52" w:rsidRPr="00640D33">
        <w:rPr>
          <w:rFonts w:cs="Times New Roman"/>
        </w:rPr>
        <w:t>Chagos</w:t>
      </w:r>
      <w:proofErr w:type="spellEnd"/>
      <w:r w:rsidR="00FA3C52" w:rsidRPr="00640D33">
        <w:rPr>
          <w:rFonts w:cs="Arial"/>
        </w:rPr>
        <w:t xml:space="preserve"> </w:t>
      </w:r>
      <w:r w:rsidR="00FA3C52" w:rsidRPr="00640D33">
        <w:rPr>
          <w:rFonts w:cs="Times New Roman"/>
        </w:rPr>
        <w:t>Archipelago and Christmas Island (</w:t>
      </w:r>
      <w:proofErr w:type="spellStart"/>
      <w:r w:rsidR="00FA3C52" w:rsidRPr="00640D33">
        <w:rPr>
          <w:rFonts w:cs="Times New Roman"/>
        </w:rPr>
        <w:t>Lavery</w:t>
      </w:r>
      <w:proofErr w:type="spellEnd"/>
      <w:r w:rsidR="00FA3C52" w:rsidRPr="00640D33">
        <w:rPr>
          <w:rFonts w:cs="Times New Roman"/>
        </w:rPr>
        <w:t xml:space="preserve"> et al. 1996).</w:t>
      </w:r>
      <w:r w:rsidR="005E62B1" w:rsidRPr="00640D33">
        <w:rPr>
          <w:rFonts w:cs="Times New Roman"/>
        </w:rPr>
        <w:t xml:space="preserve"> </w:t>
      </w:r>
      <w:proofErr w:type="spellStart"/>
      <w:r w:rsidR="00E31567" w:rsidRPr="00640D33">
        <w:rPr>
          <w:rFonts w:cs="Times New Roman"/>
          <w:i/>
        </w:rPr>
        <w:t>B.latro</w:t>
      </w:r>
      <w:proofErr w:type="spellEnd"/>
      <w:r w:rsidR="00E31567" w:rsidRPr="00640D33">
        <w:rPr>
          <w:rFonts w:cs="Times New Roman"/>
        </w:rPr>
        <w:t xml:space="preserve"> is locally extinct in Mauritius (</w:t>
      </w:r>
      <w:proofErr w:type="spellStart"/>
      <w:r w:rsidR="00E31567" w:rsidRPr="00640D33">
        <w:rPr>
          <w:rFonts w:cs="Times New Roman"/>
        </w:rPr>
        <w:t>Eldredge</w:t>
      </w:r>
      <w:proofErr w:type="spellEnd"/>
      <w:r w:rsidR="00E31567" w:rsidRPr="00640D33">
        <w:rPr>
          <w:rFonts w:cs="Times New Roman"/>
        </w:rPr>
        <w:t xml:space="preserve"> 1996) and</w:t>
      </w:r>
      <w:r w:rsidR="00801690" w:rsidRPr="00640D33">
        <w:rPr>
          <w:rFonts w:cs="Times New Roman"/>
        </w:rPr>
        <w:t xml:space="preserve"> is believed </w:t>
      </w:r>
      <w:r w:rsidR="00E31567" w:rsidRPr="00640D33">
        <w:rPr>
          <w:rFonts w:cs="Times New Roman"/>
        </w:rPr>
        <w:t xml:space="preserve">to </w:t>
      </w:r>
      <w:r w:rsidR="00100B79">
        <w:rPr>
          <w:rFonts w:cs="Times New Roman"/>
        </w:rPr>
        <w:t xml:space="preserve">be </w:t>
      </w:r>
      <w:r w:rsidR="00E31567" w:rsidRPr="00640D33">
        <w:rPr>
          <w:rFonts w:cs="Times New Roman"/>
        </w:rPr>
        <w:t>no</w:t>
      </w:r>
      <w:r w:rsidR="00801690" w:rsidRPr="00640D33">
        <w:rPr>
          <w:rFonts w:cs="Times New Roman"/>
        </w:rPr>
        <w:t xml:space="preserve"> longer present on Mayotte and </w:t>
      </w:r>
      <w:r w:rsidR="001C20ED" w:rsidRPr="00640D33">
        <w:rPr>
          <w:rFonts w:cs="Times New Roman"/>
        </w:rPr>
        <w:t xml:space="preserve">the </w:t>
      </w:r>
      <w:r w:rsidR="00801690" w:rsidRPr="00640D33">
        <w:rPr>
          <w:rFonts w:cs="Times New Roman"/>
        </w:rPr>
        <w:t>Comoros Islands</w:t>
      </w:r>
      <w:r w:rsidR="00E31567" w:rsidRPr="00640D33">
        <w:rPr>
          <w:rFonts w:cs="Times New Roman"/>
        </w:rPr>
        <w:t xml:space="preserve"> (</w:t>
      </w:r>
      <w:proofErr w:type="spellStart"/>
      <w:r w:rsidR="00E31567" w:rsidRPr="00640D33">
        <w:rPr>
          <w:rFonts w:cs="Times New Roman"/>
        </w:rPr>
        <w:t>Poupin</w:t>
      </w:r>
      <w:proofErr w:type="spellEnd"/>
      <w:r w:rsidR="00E31567" w:rsidRPr="00640D33">
        <w:rPr>
          <w:rFonts w:cs="Times New Roman"/>
        </w:rPr>
        <w:t xml:space="preserve"> et al. 2013).</w:t>
      </w:r>
      <w:r w:rsidR="00D87107">
        <w:rPr>
          <w:rFonts w:cs="Times New Roman"/>
        </w:rPr>
        <w:t xml:space="preserve"> </w:t>
      </w:r>
      <w:r w:rsidR="00E31567" w:rsidRPr="005040E3">
        <w:rPr>
          <w:rFonts w:eastAsia="AdvTTf27234c6" w:cs="AdvTTf27234c6"/>
        </w:rPr>
        <w:t xml:space="preserve">In the Seychelles, </w:t>
      </w:r>
      <w:proofErr w:type="spellStart"/>
      <w:r w:rsidR="00460053" w:rsidRPr="00022524">
        <w:rPr>
          <w:rFonts w:eastAsia="AdvTTf27234c6" w:cs="AdvTTf27234c6"/>
          <w:i/>
        </w:rPr>
        <w:t>B.latro</w:t>
      </w:r>
      <w:proofErr w:type="spellEnd"/>
      <w:r w:rsidR="00E31567" w:rsidRPr="005040E3">
        <w:rPr>
          <w:rFonts w:eastAsia="AdvTTf27234c6" w:cs="AdvTTf27234c6"/>
        </w:rPr>
        <w:t xml:space="preserve"> </w:t>
      </w:r>
      <w:r w:rsidR="00022524">
        <w:rPr>
          <w:rFonts w:eastAsia="AdvTTf27234c6" w:cs="AdvTTf27234c6"/>
        </w:rPr>
        <w:t>has been</w:t>
      </w:r>
      <w:r w:rsidR="00CB3C0D">
        <w:rPr>
          <w:rFonts w:eastAsia="AdvTTf27234c6" w:cs="AdvTTf27234c6"/>
        </w:rPr>
        <w:t xml:space="preserve"> </w:t>
      </w:r>
      <w:r w:rsidR="008F44E2">
        <w:rPr>
          <w:rFonts w:eastAsia="AdvTTf27234c6" w:cs="AdvTTf27234c6"/>
        </w:rPr>
        <w:t xml:space="preserve">historically </w:t>
      </w:r>
      <w:r w:rsidR="00CB3C0D">
        <w:rPr>
          <w:rFonts w:eastAsia="AdvTTf27234c6" w:cs="AdvTTf27234c6"/>
        </w:rPr>
        <w:t>overexploited for food</w:t>
      </w:r>
      <w:r w:rsidR="00E31567" w:rsidRPr="005040E3">
        <w:rPr>
          <w:rFonts w:eastAsia="AdvTTf27234c6" w:cs="AdvTTf27234c6"/>
        </w:rPr>
        <w:t xml:space="preserve"> on the granitic</w:t>
      </w:r>
      <w:r w:rsidR="00CB3C0D">
        <w:rPr>
          <w:rFonts w:eastAsia="AdvTTf27234c6" w:cs="AdvTTf27234c6"/>
        </w:rPr>
        <w:t xml:space="preserve"> inner</w:t>
      </w:r>
      <w:r w:rsidR="00E31567" w:rsidRPr="005040E3">
        <w:rPr>
          <w:rFonts w:eastAsia="AdvTTf27234c6" w:cs="AdvTTf27234c6"/>
        </w:rPr>
        <w:t xml:space="preserve"> islands and </w:t>
      </w:r>
      <w:r w:rsidR="00E31567" w:rsidRPr="005040E3">
        <w:rPr>
          <w:rFonts w:eastAsia="AdvTTf27234c6" w:cs="AdvTTf27234c6"/>
        </w:rPr>
        <w:lastRenderedPageBreak/>
        <w:t>inhabited outer islands</w:t>
      </w:r>
      <w:r w:rsidR="00E31567" w:rsidRPr="00460053">
        <w:rPr>
          <w:rFonts w:eastAsia="AdvTTf27234c6" w:cs="AdvTTf27234c6"/>
        </w:rPr>
        <w:t>.</w:t>
      </w:r>
      <w:r w:rsidR="00CB3C0D" w:rsidRPr="00460053">
        <w:rPr>
          <w:rFonts w:eastAsia="AdvTTf27234c6" w:cs="AdvTTf27234c6"/>
        </w:rPr>
        <w:t xml:space="preserve"> </w:t>
      </w:r>
      <w:r w:rsidR="009F572C">
        <w:rPr>
          <w:rFonts w:eastAsia="AdvTTf27234c6" w:cs="AdvTTf27234c6"/>
        </w:rPr>
        <w:t>With the exception of Aldabra Atoll,</w:t>
      </w:r>
      <w:r w:rsidR="008F44E2">
        <w:rPr>
          <w:rFonts w:eastAsia="AdvTTf27234c6" w:cs="AdvTTf27234c6"/>
        </w:rPr>
        <w:t xml:space="preserve"> </w:t>
      </w:r>
      <w:proofErr w:type="spellStart"/>
      <w:proofErr w:type="gramStart"/>
      <w:r w:rsidR="00343851" w:rsidRPr="00D47AD3">
        <w:rPr>
          <w:rFonts w:eastAsia="AdvTTf27234c6" w:cs="AdvTTf27234c6"/>
          <w:i/>
        </w:rPr>
        <w:t>B.latro</w:t>
      </w:r>
      <w:proofErr w:type="spellEnd"/>
      <w:proofErr w:type="gramEnd"/>
      <w:r w:rsidR="00011958">
        <w:rPr>
          <w:rFonts w:eastAsia="AdvTTf27234c6" w:cs="AdvTTf27234c6"/>
        </w:rPr>
        <w:t xml:space="preserve"> occurs </w:t>
      </w:r>
      <w:r w:rsidR="00F24661">
        <w:rPr>
          <w:rFonts w:eastAsia="AdvTTf27234c6" w:cs="AdvTTf27234c6"/>
        </w:rPr>
        <w:t xml:space="preserve">throughout </w:t>
      </w:r>
      <w:r w:rsidR="00A03FF6">
        <w:rPr>
          <w:rFonts w:eastAsia="AdvTTf27234c6" w:cs="AdvTTf27234c6"/>
        </w:rPr>
        <w:t xml:space="preserve">Seychelles in </w:t>
      </w:r>
      <w:r w:rsidR="00011958">
        <w:rPr>
          <w:rFonts w:eastAsia="AdvTTf27234c6" w:cs="AdvTTf27234c6"/>
        </w:rPr>
        <w:t xml:space="preserve">low incidence </w:t>
      </w:r>
      <w:r w:rsidR="003023F5">
        <w:rPr>
          <w:rFonts w:eastAsia="AdvTTf27234c6" w:cs="AdvTTf27234c6"/>
        </w:rPr>
        <w:t>with recent opportunistic records on</w:t>
      </w:r>
      <w:r w:rsidR="00CB3C0D">
        <w:rPr>
          <w:rFonts w:eastAsia="AdvTTf27234c6" w:cs="AdvTTf27234c6"/>
        </w:rPr>
        <w:t xml:space="preserve"> two granitic islands and</w:t>
      </w:r>
      <w:r w:rsidR="00855598">
        <w:rPr>
          <w:rFonts w:eastAsia="AdvTTf27234c6" w:cs="AdvTTf27234c6"/>
        </w:rPr>
        <w:t xml:space="preserve"> </w:t>
      </w:r>
      <w:r w:rsidR="002361C2">
        <w:rPr>
          <w:rFonts w:eastAsia="AdvTTf27234c6" w:cs="AdvTTf27234c6"/>
        </w:rPr>
        <w:t>occasional sightings</w:t>
      </w:r>
      <w:r w:rsidR="00CB3C0D">
        <w:rPr>
          <w:rFonts w:eastAsia="AdvTTf27234c6" w:cs="AdvTTf27234c6"/>
        </w:rPr>
        <w:t xml:space="preserve"> on the outer islands</w:t>
      </w:r>
      <w:r w:rsidR="00805FF3">
        <w:rPr>
          <w:rFonts w:eastAsia="AdvTTf27234c6" w:cs="AdvTTf27234c6"/>
        </w:rPr>
        <w:t xml:space="preserve"> </w:t>
      </w:r>
      <w:r w:rsidR="00805FF3" w:rsidRPr="00640D33">
        <w:rPr>
          <w:rFonts w:cs="Times New Roman"/>
        </w:rPr>
        <w:t>(</w:t>
      </w:r>
      <w:proofErr w:type="spellStart"/>
      <w:r w:rsidR="00805FF3" w:rsidRPr="00640D33">
        <w:rPr>
          <w:rFonts w:cs="Times New Roman"/>
        </w:rPr>
        <w:t>Poupin</w:t>
      </w:r>
      <w:proofErr w:type="spellEnd"/>
      <w:r w:rsidR="00805FF3" w:rsidRPr="00640D33">
        <w:rPr>
          <w:rFonts w:cs="Times New Roman"/>
        </w:rPr>
        <w:t xml:space="preserve"> et al. 2013)</w:t>
      </w:r>
      <w:r w:rsidR="00CB3C0D">
        <w:rPr>
          <w:rFonts w:eastAsia="AdvTTf27234c6" w:cs="AdvTTf27234c6"/>
        </w:rPr>
        <w:t xml:space="preserve">. </w:t>
      </w:r>
    </w:p>
    <w:p w14:paraId="3B9EB5D8" w14:textId="77777777" w:rsidR="00216B0C" w:rsidRDefault="00216B0C" w:rsidP="00C337CB">
      <w:pPr>
        <w:autoSpaceDE w:val="0"/>
        <w:autoSpaceDN w:val="0"/>
        <w:adjustRightInd w:val="0"/>
        <w:spacing w:after="0"/>
        <w:jc w:val="both"/>
        <w:rPr>
          <w:ins w:id="8" w:author="Fernando Cagua" w:date="2017-09-25T16:24:00Z"/>
          <w:rFonts w:eastAsia="AdvTTf27234c6" w:cs="AdvTTf27234c6"/>
        </w:rPr>
      </w:pPr>
    </w:p>
    <w:p w14:paraId="52B2F70F" w14:textId="77777777" w:rsidR="00216B0C" w:rsidRPr="00216B0C" w:rsidRDefault="004A23B8" w:rsidP="00C337CB">
      <w:pPr>
        <w:autoSpaceDE w:val="0"/>
        <w:autoSpaceDN w:val="0"/>
        <w:adjustRightInd w:val="0"/>
        <w:spacing w:after="0"/>
        <w:jc w:val="both"/>
        <w:rPr>
          <w:color w:val="000000"/>
        </w:rPr>
      </w:pPr>
      <w:ins w:id="9" w:author="Fernando Cagua" w:date="2017-09-25T16:29:00Z">
        <w:r>
          <w:rPr>
            <w:rFonts w:eastAsia="AdvTTf27234c6" w:cs="AdvTTf27234c6"/>
          </w:rPr>
          <w:t>Add</w:t>
        </w:r>
      </w:ins>
      <w:ins w:id="10" w:author="Fernando Cagua" w:date="2017-09-25T16:27:00Z">
        <w:r w:rsidR="00216B0C">
          <w:rPr>
            <w:rFonts w:eastAsia="AdvTTf27234c6" w:cs="AdvTTf27234c6"/>
          </w:rPr>
          <w:t xml:space="preserve"> a small paragraph here</w:t>
        </w:r>
      </w:ins>
      <w:ins w:id="11" w:author="Fernando Cagua" w:date="2017-09-25T16:29:00Z">
        <w:r>
          <w:rPr>
            <w:rFonts w:eastAsia="AdvTTf27234c6" w:cs="AdvTTf27234c6"/>
          </w:rPr>
          <w:t xml:space="preserve"> or an extension to the previous one</w:t>
        </w:r>
      </w:ins>
      <w:ins w:id="12" w:author="Fernando Cagua" w:date="2017-09-25T16:27:00Z">
        <w:r w:rsidR="00216B0C">
          <w:rPr>
            <w:rFonts w:eastAsia="AdvTTf27234c6" w:cs="AdvTTf27234c6"/>
          </w:rPr>
          <w:t xml:space="preserve"> emphasizing that despite the crab’s relative rareness and documented </w:t>
        </w:r>
      </w:ins>
      <w:ins w:id="13" w:author="Fernando Cagua" w:date="2017-09-25T16:28:00Z">
        <w:r w:rsidR="00216B0C">
          <w:rPr>
            <w:rFonts w:eastAsia="AdvTTf27234c6" w:cs="AdvTTf27234c6"/>
          </w:rPr>
          <w:t>threats</w:t>
        </w:r>
      </w:ins>
      <w:ins w:id="14" w:author="Fernando Cagua" w:date="2017-09-25T16:27:00Z">
        <w:r w:rsidR="00216B0C">
          <w:rPr>
            <w:rFonts w:eastAsia="AdvTTf27234c6" w:cs="AdvTTf27234c6"/>
          </w:rPr>
          <w:t xml:space="preserve"> ecological knowledge is currently insufficient to assess status and design potential conservation measures</w:t>
        </w:r>
      </w:ins>
      <w:ins w:id="15" w:author="Fernando Cagua" w:date="2017-09-25T16:28:00Z">
        <w:r w:rsidR="00216B0C">
          <w:rPr>
            <w:rFonts w:eastAsia="AdvTTf27234c6" w:cs="AdvTTf27234c6"/>
          </w:rPr>
          <w:t>.</w:t>
        </w:r>
      </w:ins>
      <w:ins w:id="16" w:author="Fernando Cagua" w:date="2017-09-25T16:24:00Z">
        <w:r w:rsidR="00216B0C">
          <w:rPr>
            <w:rFonts w:eastAsia="AdvTTf27234c6" w:cs="AdvTTf27234c6"/>
          </w:rPr>
          <w:t xml:space="preserve"> </w:t>
        </w:r>
      </w:ins>
    </w:p>
    <w:p w14:paraId="36BCE140" w14:textId="77777777" w:rsidR="00677BDA" w:rsidRDefault="00677BDA" w:rsidP="00C337CB">
      <w:pPr>
        <w:autoSpaceDE w:val="0"/>
        <w:autoSpaceDN w:val="0"/>
        <w:adjustRightInd w:val="0"/>
        <w:spacing w:after="0"/>
        <w:jc w:val="both"/>
        <w:rPr>
          <w:rFonts w:eastAsia="AdvTTf27234c6" w:cs="AdvTTf27234c6"/>
        </w:rPr>
      </w:pPr>
    </w:p>
    <w:p w14:paraId="071A362F" w14:textId="77777777" w:rsidR="00806E00" w:rsidRPr="00CF6AC1" w:rsidRDefault="003E5CA9" w:rsidP="000044FD">
      <w:pPr>
        <w:autoSpaceDE w:val="0"/>
        <w:autoSpaceDN w:val="0"/>
        <w:adjustRightInd w:val="0"/>
        <w:spacing w:after="0"/>
        <w:jc w:val="both"/>
        <w:rPr>
          <w:rFonts w:eastAsia="AdvTTf27234c6" w:cs="AdvTTf27234c6"/>
        </w:rPr>
      </w:pPr>
      <w:r w:rsidRPr="00C337CB">
        <w:rPr>
          <w:rFonts w:cs="Calibri"/>
        </w:rPr>
        <w:t xml:space="preserve">On Aldabra </w:t>
      </w:r>
      <w:proofErr w:type="spellStart"/>
      <w:r w:rsidRPr="00C337CB">
        <w:rPr>
          <w:rFonts w:cs="Calibri"/>
          <w:i/>
        </w:rPr>
        <w:t>B.latro</w:t>
      </w:r>
      <w:proofErr w:type="spellEnd"/>
      <w:r w:rsidRPr="00C337CB">
        <w:rPr>
          <w:rFonts w:cs="Calibri"/>
        </w:rPr>
        <w:t xml:space="preserve"> </w:t>
      </w:r>
      <w:r>
        <w:rPr>
          <w:rFonts w:cs="Calibri"/>
        </w:rPr>
        <w:t xml:space="preserve">has </w:t>
      </w:r>
      <w:r w:rsidRPr="00C337CB">
        <w:rPr>
          <w:rFonts w:cs="Calibri"/>
        </w:rPr>
        <w:t>benefit</w:t>
      </w:r>
      <w:r>
        <w:rPr>
          <w:rFonts w:cs="Calibri"/>
        </w:rPr>
        <w:t>ed</w:t>
      </w:r>
      <w:r w:rsidRPr="00C337CB">
        <w:rPr>
          <w:rFonts w:cs="Calibri"/>
        </w:rPr>
        <w:t xml:space="preserve"> from complete protection</w:t>
      </w:r>
      <w:r>
        <w:rPr>
          <w:rFonts w:cs="Calibri"/>
        </w:rPr>
        <w:t xml:space="preserve"> since it's designation as a special reserve in 1981 and</w:t>
      </w:r>
      <w:r w:rsidRPr="00C337CB">
        <w:rPr>
          <w:lang w:val="en-US"/>
        </w:rPr>
        <w:t xml:space="preserve"> </w:t>
      </w:r>
      <w:r w:rsidRPr="00C337CB">
        <w:rPr>
          <w:rFonts w:cs="AdvOT596495f2"/>
        </w:rPr>
        <w:t xml:space="preserve">UNESCO World Heritage Site </w:t>
      </w:r>
      <w:r>
        <w:rPr>
          <w:rFonts w:cs="AdvOT596495f2"/>
        </w:rPr>
        <w:t>in</w:t>
      </w:r>
      <w:r w:rsidRPr="00C337CB">
        <w:rPr>
          <w:rFonts w:cs="AdvOT596495f2"/>
        </w:rPr>
        <w:t xml:space="preserve"> 1982</w:t>
      </w:r>
      <w:r>
        <w:rPr>
          <w:rFonts w:cs="AdvOT596495f2"/>
        </w:rPr>
        <w:t>.</w:t>
      </w:r>
      <w:r w:rsidRPr="00C337CB">
        <w:rPr>
          <w:rFonts w:cs="AdvOT596495f2"/>
        </w:rPr>
        <w:t xml:space="preserve"> </w:t>
      </w:r>
      <w:proofErr w:type="spellStart"/>
      <w:r w:rsidR="00A464A8">
        <w:rPr>
          <w:rFonts w:eastAsia="AdvTTf27234c6" w:cs="AdvTTf27234c6"/>
          <w:i/>
        </w:rPr>
        <w:t>B.latro</w:t>
      </w:r>
      <w:proofErr w:type="spellEnd"/>
      <w:r w:rsidR="004B1D44">
        <w:t xml:space="preserve"> </w:t>
      </w:r>
      <w:r w:rsidR="00B15DD2">
        <w:t xml:space="preserve">is </w:t>
      </w:r>
      <w:r w:rsidR="004B1D44" w:rsidRPr="00C337CB">
        <w:rPr>
          <w:rFonts w:cs="AdvOT596495f2"/>
        </w:rPr>
        <w:t>widely</w:t>
      </w:r>
      <w:r w:rsidR="005F05E9" w:rsidRPr="00C337CB">
        <w:rPr>
          <w:rFonts w:cs="AdvOT596495f2"/>
        </w:rPr>
        <w:t xml:space="preserve"> distributed throughout </w:t>
      </w:r>
      <w:r>
        <w:rPr>
          <w:rFonts w:cs="AdvOT596495f2"/>
        </w:rPr>
        <w:t>the atoll</w:t>
      </w:r>
      <w:r w:rsidR="003A5715" w:rsidRPr="00C337CB">
        <w:rPr>
          <w:rFonts w:cs="AdvOT596495f2"/>
        </w:rPr>
        <w:t>,</w:t>
      </w:r>
      <w:r w:rsidR="005F05E9" w:rsidRPr="00C337CB">
        <w:rPr>
          <w:rFonts w:cs="AdvOT596495f2"/>
        </w:rPr>
        <w:t xml:space="preserve"> inhabiting rock crevices, deep potholes, vegetation and sandy areas (Grubb 1971).</w:t>
      </w:r>
      <w:r w:rsidR="004809C7">
        <w:rPr>
          <w:rFonts w:eastAsia="AdvTTf27234c6" w:cs="AdvTTf27234c6"/>
        </w:rPr>
        <w:t xml:space="preserve"> </w:t>
      </w:r>
      <w:r w:rsidR="00CF6AC1">
        <w:rPr>
          <w:rFonts w:cs="Calibri"/>
        </w:rPr>
        <w:t>In spite of being one of the last remaining viable populations in the Indian Ocean</w:t>
      </w:r>
      <w:r w:rsidR="00804A0C">
        <w:rPr>
          <w:rFonts w:cs="Calibri"/>
        </w:rPr>
        <w:t>,</w:t>
      </w:r>
      <w:r w:rsidR="00CF6AC1">
        <w:rPr>
          <w:rFonts w:cs="Calibri"/>
        </w:rPr>
        <w:t xml:space="preserve"> the status of Aldabra’s </w:t>
      </w:r>
      <w:proofErr w:type="spellStart"/>
      <w:r w:rsidR="00CF6AC1" w:rsidRPr="003A7004">
        <w:rPr>
          <w:rFonts w:cs="Calibri"/>
          <w:i/>
        </w:rPr>
        <w:t>B.latro</w:t>
      </w:r>
      <w:proofErr w:type="spellEnd"/>
      <w:r w:rsidR="00CF6AC1" w:rsidRPr="003A7004">
        <w:rPr>
          <w:rFonts w:cs="Calibri"/>
          <w:i/>
        </w:rPr>
        <w:t xml:space="preserve"> </w:t>
      </w:r>
      <w:r w:rsidR="00CF6AC1">
        <w:rPr>
          <w:rFonts w:cs="Calibri"/>
        </w:rPr>
        <w:t>population has never been defined.</w:t>
      </w:r>
      <w:r w:rsidR="00CF6AC1">
        <w:rPr>
          <w:rFonts w:eastAsia="AdvTTf27234c6" w:cs="AdvTTf27234c6"/>
        </w:rPr>
        <w:t xml:space="preserve"> </w:t>
      </w:r>
      <w:r w:rsidR="009D2118">
        <w:rPr>
          <w:rFonts w:eastAsia="AdvTTf27234c6" w:cs="AdvTTf27234c6"/>
        </w:rPr>
        <w:t xml:space="preserve">Previous studies have </w:t>
      </w:r>
      <w:r w:rsidR="00613B5B">
        <w:rPr>
          <w:rFonts w:eastAsia="AdvTTf27234c6" w:cs="AdvTTf27234c6"/>
        </w:rPr>
        <w:t xml:space="preserve">only </w:t>
      </w:r>
      <w:r w:rsidR="009D2118">
        <w:rPr>
          <w:rFonts w:eastAsia="AdvTTf27234c6" w:cs="AdvTTf27234c6"/>
        </w:rPr>
        <w:t xml:space="preserve">established </w:t>
      </w:r>
      <w:r w:rsidR="007F1048">
        <w:rPr>
          <w:rFonts w:eastAsia="AdvTTf27234c6" w:cs="AdvTTf27234c6"/>
        </w:rPr>
        <w:t xml:space="preserve">the species role </w:t>
      </w:r>
      <w:r w:rsidR="009D2118">
        <w:rPr>
          <w:rFonts w:eastAsia="AdvTTf27234c6" w:cs="AdvTTf27234c6"/>
        </w:rPr>
        <w:t xml:space="preserve">on the atoll. </w:t>
      </w:r>
      <w:r w:rsidR="00372EBF" w:rsidRPr="00C337CB">
        <w:rPr>
          <w:rFonts w:cs="Calibri"/>
        </w:rPr>
        <w:t xml:space="preserve">Haig </w:t>
      </w:r>
      <w:r w:rsidR="007F1048">
        <w:rPr>
          <w:rFonts w:cs="Calibri"/>
        </w:rPr>
        <w:t>(</w:t>
      </w:r>
      <w:r w:rsidR="00372EBF" w:rsidRPr="00C337CB">
        <w:rPr>
          <w:rFonts w:cs="Calibri"/>
        </w:rPr>
        <w:t>1984</w:t>
      </w:r>
      <w:r w:rsidR="007F1048">
        <w:rPr>
          <w:rFonts w:cs="Calibri"/>
        </w:rPr>
        <w:t>)</w:t>
      </w:r>
      <w:r w:rsidR="00372EBF">
        <w:rPr>
          <w:rFonts w:cs="Calibri"/>
        </w:rPr>
        <w:t xml:space="preserve"> described</w:t>
      </w:r>
      <w:r w:rsidR="002017D4" w:rsidRPr="00C337CB">
        <w:rPr>
          <w:rFonts w:cs="Calibri"/>
        </w:rPr>
        <w:t xml:space="preserve"> </w:t>
      </w:r>
      <w:proofErr w:type="spellStart"/>
      <w:r w:rsidR="00BB6F9E" w:rsidRPr="00C337CB">
        <w:rPr>
          <w:rFonts w:cs="Calibri"/>
          <w:i/>
        </w:rPr>
        <w:t>B.latro</w:t>
      </w:r>
      <w:proofErr w:type="spellEnd"/>
      <w:r w:rsidR="00BB6F9E" w:rsidRPr="00C337CB">
        <w:rPr>
          <w:rFonts w:cs="Calibri"/>
        </w:rPr>
        <w:t xml:space="preserve"> </w:t>
      </w:r>
      <w:r w:rsidR="00372EBF">
        <w:rPr>
          <w:rFonts w:cs="Calibri"/>
        </w:rPr>
        <w:t>a</w:t>
      </w:r>
      <w:r w:rsidR="00BB6F9E" w:rsidRPr="00C337CB">
        <w:rPr>
          <w:rFonts w:cs="Calibri"/>
        </w:rPr>
        <w:t xml:space="preserve">s </w:t>
      </w:r>
      <w:r w:rsidR="002017D4" w:rsidRPr="00C337CB">
        <w:rPr>
          <w:rFonts w:cs="Calibri"/>
        </w:rPr>
        <w:t xml:space="preserve">a scavenger of major </w:t>
      </w:r>
      <w:r w:rsidR="00CF6DC6" w:rsidRPr="00C337CB">
        <w:rPr>
          <w:rFonts w:cs="Calibri"/>
        </w:rPr>
        <w:t>importance</w:t>
      </w:r>
      <w:r w:rsidR="002017D4" w:rsidRPr="00C337CB">
        <w:rPr>
          <w:rFonts w:cs="Calibri"/>
        </w:rPr>
        <w:t xml:space="preserve"> </w:t>
      </w:r>
      <w:r w:rsidR="00BB6F9E" w:rsidRPr="00C337CB">
        <w:rPr>
          <w:rFonts w:cs="Calibri"/>
        </w:rPr>
        <w:t>o</w:t>
      </w:r>
      <w:r w:rsidR="002017D4" w:rsidRPr="00C337CB">
        <w:rPr>
          <w:rFonts w:cs="Calibri"/>
        </w:rPr>
        <w:t>n the remains of dead tortoises, tortoise</w:t>
      </w:r>
      <w:r w:rsidR="00192C89">
        <w:rPr>
          <w:rFonts w:cs="Calibri"/>
        </w:rPr>
        <w:t xml:space="preserve"> and marine turtle</w:t>
      </w:r>
      <w:r w:rsidR="002017D4" w:rsidRPr="00C337CB">
        <w:rPr>
          <w:rFonts w:cs="Calibri"/>
        </w:rPr>
        <w:t xml:space="preserve"> eggs and </w:t>
      </w:r>
      <w:r w:rsidR="00CF6DC6" w:rsidRPr="00C337CB">
        <w:rPr>
          <w:rFonts w:cs="Calibri"/>
        </w:rPr>
        <w:t>hatchlings</w:t>
      </w:r>
      <w:r w:rsidR="002017D4" w:rsidRPr="00C337CB">
        <w:rPr>
          <w:rFonts w:cs="Calibri"/>
        </w:rPr>
        <w:t>.</w:t>
      </w:r>
      <w:r w:rsidR="00CF6DC6" w:rsidRPr="00C337CB">
        <w:rPr>
          <w:rFonts w:cs="Calibri"/>
        </w:rPr>
        <w:t xml:space="preserve"> Alexander (1976) identified several important ecological roles of </w:t>
      </w:r>
      <w:r w:rsidR="002B6BB5" w:rsidRPr="00C337CB">
        <w:rPr>
          <w:rFonts w:cs="Calibri"/>
        </w:rPr>
        <w:t xml:space="preserve">the </w:t>
      </w:r>
      <w:proofErr w:type="spellStart"/>
      <w:r w:rsidR="00C65462" w:rsidRPr="00C337CB">
        <w:rPr>
          <w:rFonts w:cs="Calibri"/>
          <w:i/>
        </w:rPr>
        <w:t>B.latro</w:t>
      </w:r>
      <w:proofErr w:type="spellEnd"/>
      <w:r w:rsidR="002B6BB5" w:rsidRPr="00C337CB">
        <w:rPr>
          <w:rFonts w:cs="Calibri"/>
        </w:rPr>
        <w:t xml:space="preserve"> on </w:t>
      </w:r>
      <w:r w:rsidR="00492BA8">
        <w:rPr>
          <w:rFonts w:cs="Calibri"/>
        </w:rPr>
        <w:t>Aldabra</w:t>
      </w:r>
      <w:r w:rsidR="002B6BB5" w:rsidRPr="00C337CB">
        <w:rPr>
          <w:rFonts w:cs="Calibri"/>
        </w:rPr>
        <w:t xml:space="preserve">: as </w:t>
      </w:r>
      <w:r w:rsidR="00CF6DC6" w:rsidRPr="00C337CB">
        <w:rPr>
          <w:rFonts w:cs="Calibri"/>
        </w:rPr>
        <w:t>scavengers they remove rotting material and so reduce the number of carri</w:t>
      </w:r>
      <w:r w:rsidR="002B6BB5" w:rsidRPr="00C337CB">
        <w:rPr>
          <w:rFonts w:cs="Calibri"/>
        </w:rPr>
        <w:t xml:space="preserve">on breeding flies, they help to </w:t>
      </w:r>
      <w:r w:rsidR="00CF6DC6" w:rsidRPr="00C337CB">
        <w:rPr>
          <w:rFonts w:cs="Calibri"/>
        </w:rPr>
        <w:t xml:space="preserve">decompose leaf litter, </w:t>
      </w:r>
      <w:r w:rsidR="00335DEC">
        <w:rPr>
          <w:rFonts w:cs="Calibri"/>
        </w:rPr>
        <w:t xml:space="preserve">they </w:t>
      </w:r>
      <w:r w:rsidR="00A66675">
        <w:rPr>
          <w:rFonts w:cs="Calibri"/>
        </w:rPr>
        <w:t>contribute greatly to seed dispersal,</w:t>
      </w:r>
      <w:r w:rsidR="00CF6DC6" w:rsidRPr="00C337CB">
        <w:rPr>
          <w:rFonts w:cs="Calibri"/>
        </w:rPr>
        <w:t xml:space="preserve"> particularly figs, </w:t>
      </w:r>
      <w:r w:rsidR="002B6BB5" w:rsidRPr="00C337CB">
        <w:rPr>
          <w:rFonts w:cs="Calibri"/>
        </w:rPr>
        <w:t>provid</w:t>
      </w:r>
      <w:r w:rsidR="00804A0C">
        <w:rPr>
          <w:rFonts w:cs="Calibri"/>
        </w:rPr>
        <w:t>ing</w:t>
      </w:r>
      <w:r w:rsidR="002B6BB5" w:rsidRPr="00C337CB">
        <w:rPr>
          <w:rFonts w:cs="Calibri"/>
        </w:rPr>
        <w:t xml:space="preserve"> a food source for birds </w:t>
      </w:r>
      <w:r w:rsidR="00CF6DC6" w:rsidRPr="00C337CB">
        <w:rPr>
          <w:rFonts w:cs="Calibri"/>
        </w:rPr>
        <w:t xml:space="preserve">in the juvenile stage and in turn influence the populations of crab species upon which </w:t>
      </w:r>
      <w:r w:rsidR="00424619">
        <w:rPr>
          <w:rFonts w:cs="Calibri"/>
        </w:rPr>
        <w:t>the birds</w:t>
      </w:r>
      <w:r w:rsidR="00192C89" w:rsidRPr="00C337CB">
        <w:rPr>
          <w:rFonts w:cs="Calibri"/>
        </w:rPr>
        <w:t xml:space="preserve"> </w:t>
      </w:r>
      <w:r w:rsidR="00CF6DC6" w:rsidRPr="00C337CB">
        <w:rPr>
          <w:rFonts w:cs="Calibri"/>
        </w:rPr>
        <w:t>prey. They</w:t>
      </w:r>
      <w:r w:rsidR="002B6BB5" w:rsidRPr="00C337CB">
        <w:rPr>
          <w:rFonts w:cs="Calibri"/>
        </w:rPr>
        <w:t xml:space="preserve"> also </w:t>
      </w:r>
      <w:r w:rsidR="00CF6DC6" w:rsidRPr="00C337CB">
        <w:rPr>
          <w:rFonts w:cs="Calibri"/>
        </w:rPr>
        <w:t>contribute to soil aeration and erosion through thei</w:t>
      </w:r>
      <w:r w:rsidR="002B6BB5" w:rsidRPr="00C337CB">
        <w:rPr>
          <w:rFonts w:cs="Calibri"/>
        </w:rPr>
        <w:t xml:space="preserve">r burrowing activity (Alexander </w:t>
      </w:r>
      <w:r w:rsidR="00CF6DC6" w:rsidRPr="00C337CB">
        <w:rPr>
          <w:rFonts w:cs="Calibri"/>
        </w:rPr>
        <w:t>1976)</w:t>
      </w:r>
      <w:r w:rsidR="002B6BB5" w:rsidRPr="00C337CB">
        <w:rPr>
          <w:rFonts w:cs="Calibri"/>
        </w:rPr>
        <w:t>.</w:t>
      </w:r>
      <w:r w:rsidR="00322802">
        <w:rPr>
          <w:rFonts w:cs="Calibri"/>
        </w:rPr>
        <w:t xml:space="preserve"> </w:t>
      </w:r>
    </w:p>
    <w:p w14:paraId="139D6C10" w14:textId="77777777" w:rsidR="00806E00" w:rsidRDefault="00806E00" w:rsidP="000044FD">
      <w:pPr>
        <w:autoSpaceDE w:val="0"/>
        <w:autoSpaceDN w:val="0"/>
        <w:adjustRightInd w:val="0"/>
        <w:spacing w:after="0"/>
        <w:jc w:val="both"/>
        <w:rPr>
          <w:rFonts w:cs="Calibri"/>
        </w:rPr>
      </w:pPr>
    </w:p>
    <w:p w14:paraId="19476420" w14:textId="77777777" w:rsidR="001F1FBA" w:rsidRDefault="001E2F00" w:rsidP="000044FD">
      <w:pPr>
        <w:autoSpaceDE w:val="0"/>
        <w:autoSpaceDN w:val="0"/>
        <w:adjustRightInd w:val="0"/>
        <w:spacing w:after="0"/>
        <w:jc w:val="both"/>
        <w:rPr>
          <w:rFonts w:cs="AdvOT596495f2"/>
        </w:rPr>
      </w:pPr>
      <w:r w:rsidRPr="00C337CB">
        <w:rPr>
          <w:rFonts w:cs="AdvOT596495f2"/>
        </w:rPr>
        <w:t>Th</w:t>
      </w:r>
      <w:r w:rsidR="00752CB0">
        <w:rPr>
          <w:rFonts w:cs="AdvOT596495f2"/>
        </w:rPr>
        <w:t>is paper present</w:t>
      </w:r>
      <w:r w:rsidR="00556D0B">
        <w:rPr>
          <w:rFonts w:cs="AdvOT596495f2"/>
        </w:rPr>
        <w:t>s</w:t>
      </w:r>
      <w:r w:rsidR="00752CB0">
        <w:rPr>
          <w:rFonts w:cs="AdvOT596495f2"/>
        </w:rPr>
        <w:t xml:space="preserve"> the </w:t>
      </w:r>
      <w:r w:rsidRPr="00C337CB">
        <w:rPr>
          <w:rFonts w:cs="AdvOT596495f2"/>
        </w:rPr>
        <w:t xml:space="preserve">results of </w:t>
      </w:r>
      <w:r w:rsidR="004372BD" w:rsidRPr="00C337CB">
        <w:rPr>
          <w:rFonts w:cs="AdvOT596495f2"/>
        </w:rPr>
        <w:t xml:space="preserve">a </w:t>
      </w:r>
      <w:proofErr w:type="gramStart"/>
      <w:r w:rsidR="004372BD" w:rsidRPr="00C337CB">
        <w:rPr>
          <w:rFonts w:cs="AdvOT596495f2"/>
        </w:rPr>
        <w:t>nine year</w:t>
      </w:r>
      <w:proofErr w:type="gramEnd"/>
      <w:r w:rsidRPr="00C337CB">
        <w:rPr>
          <w:rFonts w:cs="AdvOT596495f2"/>
        </w:rPr>
        <w:t xml:space="preserve"> study on </w:t>
      </w:r>
      <w:r w:rsidR="00A34D66" w:rsidRPr="00C337CB">
        <w:rPr>
          <w:rFonts w:cs="AdvOT596495f2"/>
        </w:rPr>
        <w:t xml:space="preserve">the </w:t>
      </w:r>
      <w:r w:rsidR="00D1289F">
        <w:rPr>
          <w:rFonts w:cs="AdvOT596495f2"/>
        </w:rPr>
        <w:t>demographics and dynamics</w:t>
      </w:r>
      <w:r w:rsidR="008A67D3">
        <w:rPr>
          <w:rFonts w:cs="AdvOT596495f2"/>
        </w:rPr>
        <w:t xml:space="preserve"> of</w:t>
      </w:r>
      <w:r w:rsidR="009B55D9">
        <w:rPr>
          <w:rFonts w:cs="AdvOT596495f2"/>
        </w:rPr>
        <w:t xml:space="preserve"> </w:t>
      </w:r>
      <w:r w:rsidR="005669CF" w:rsidRPr="005669CF">
        <w:rPr>
          <w:rFonts w:cs="AdvOT596495f2"/>
          <w:i/>
        </w:rPr>
        <w:t>B.</w:t>
      </w:r>
      <w:ins w:id="17" w:author="Fernando Cagua" w:date="2017-09-25T16:28:00Z">
        <w:r w:rsidR="00216B0C">
          <w:rPr>
            <w:rFonts w:cs="AdvOT596495f2"/>
            <w:i/>
          </w:rPr>
          <w:t xml:space="preserve"> </w:t>
        </w:r>
      </w:ins>
      <w:proofErr w:type="spellStart"/>
      <w:r w:rsidR="005669CF" w:rsidRPr="005669CF">
        <w:rPr>
          <w:rFonts w:cs="AdvOT596495f2"/>
          <w:i/>
        </w:rPr>
        <w:t>latro</w:t>
      </w:r>
      <w:proofErr w:type="spellEnd"/>
      <w:r w:rsidR="009B55D9">
        <w:rPr>
          <w:rFonts w:cs="AdvOT596495f2"/>
        </w:rPr>
        <w:t xml:space="preserve"> </w:t>
      </w:r>
      <w:r w:rsidRPr="00C337CB">
        <w:rPr>
          <w:rFonts w:cs="AdvOT596495f2"/>
        </w:rPr>
        <w:t xml:space="preserve">on Aldabra </w:t>
      </w:r>
      <w:r w:rsidR="00117D85" w:rsidRPr="00C337CB">
        <w:rPr>
          <w:rFonts w:cs="AdvOT596495f2"/>
        </w:rPr>
        <w:t>A</w:t>
      </w:r>
      <w:r w:rsidRPr="00C337CB">
        <w:rPr>
          <w:rFonts w:cs="AdvOT596495f2"/>
        </w:rPr>
        <w:t xml:space="preserve">toll. </w:t>
      </w:r>
      <w:r w:rsidR="00A47204">
        <w:rPr>
          <w:rFonts w:cs="AdvOT596495f2"/>
        </w:rPr>
        <w:t>Individual c</w:t>
      </w:r>
      <w:r w:rsidR="00B76D3C">
        <w:rPr>
          <w:rFonts w:cs="AdvOT596495f2"/>
        </w:rPr>
        <w:t xml:space="preserve">ounts </w:t>
      </w:r>
      <w:r w:rsidR="007F1DFD">
        <w:rPr>
          <w:rFonts w:cs="AdvOT596495f2"/>
        </w:rPr>
        <w:t xml:space="preserve">and biometrics </w:t>
      </w:r>
      <w:r w:rsidR="00340E28">
        <w:rPr>
          <w:rFonts w:cs="AdvOT596495f2"/>
        </w:rPr>
        <w:t xml:space="preserve">data </w:t>
      </w:r>
      <w:r w:rsidR="007F1DFD">
        <w:rPr>
          <w:rFonts w:cs="AdvOT596495f2"/>
        </w:rPr>
        <w:t>were collected</w:t>
      </w:r>
      <w:r w:rsidR="008D0C0D">
        <w:rPr>
          <w:rFonts w:cs="AdvOT596495f2"/>
        </w:rPr>
        <w:t xml:space="preserve"> on </w:t>
      </w:r>
      <w:r w:rsidR="008D0C0D" w:rsidRPr="00340E28">
        <w:rPr>
          <w:rFonts w:cs="AdvOT596495f2"/>
          <w:i/>
        </w:rPr>
        <w:t>B.</w:t>
      </w:r>
      <w:ins w:id="18" w:author="Fernando Cagua" w:date="2017-09-25T16:28:00Z">
        <w:r w:rsidR="00216B0C">
          <w:rPr>
            <w:rFonts w:cs="AdvOT596495f2"/>
            <w:i/>
          </w:rPr>
          <w:t xml:space="preserve"> </w:t>
        </w:r>
      </w:ins>
      <w:proofErr w:type="spellStart"/>
      <w:r w:rsidR="008D0C0D" w:rsidRPr="00340E28">
        <w:rPr>
          <w:rFonts w:cs="AdvOT596495f2"/>
          <w:i/>
        </w:rPr>
        <w:t>latro</w:t>
      </w:r>
      <w:proofErr w:type="spellEnd"/>
      <w:r w:rsidR="008D0C0D">
        <w:rPr>
          <w:rFonts w:cs="AdvOT596495f2"/>
        </w:rPr>
        <w:t xml:space="preserve"> individuals in two different sampling areas</w:t>
      </w:r>
      <w:r w:rsidR="00340E28">
        <w:rPr>
          <w:rFonts w:cs="AdvOT596495f2"/>
        </w:rPr>
        <w:t xml:space="preserve"> at regular intervals over the study period</w:t>
      </w:r>
      <w:r w:rsidR="00D66C69">
        <w:rPr>
          <w:rFonts w:cs="AdvOT596495f2"/>
        </w:rPr>
        <w:t xml:space="preserve">. </w:t>
      </w:r>
      <w:r w:rsidR="000C632E">
        <w:rPr>
          <w:rFonts w:cs="AdvOT596495f2"/>
        </w:rPr>
        <w:t>The</w:t>
      </w:r>
      <w:r w:rsidR="00D66C69">
        <w:rPr>
          <w:rFonts w:cs="AdvOT596495f2"/>
        </w:rPr>
        <w:t xml:space="preserve"> aim was</w:t>
      </w:r>
      <w:r w:rsidR="00D1289F">
        <w:rPr>
          <w:rFonts w:cs="AdvOT596495f2"/>
        </w:rPr>
        <w:t xml:space="preserve"> to define </w:t>
      </w:r>
      <w:r w:rsidR="00ED6BAC">
        <w:rPr>
          <w:rFonts w:cs="AdvOT596495f2"/>
        </w:rPr>
        <w:t xml:space="preserve">a baseline of </w:t>
      </w:r>
      <w:r w:rsidR="00D1289F">
        <w:rPr>
          <w:rFonts w:cs="AdvOT596495f2"/>
        </w:rPr>
        <w:t xml:space="preserve">the </w:t>
      </w:r>
      <w:r w:rsidR="00DA0355">
        <w:rPr>
          <w:rFonts w:cs="AdvOT596495f2"/>
        </w:rPr>
        <w:t>population structure</w:t>
      </w:r>
      <w:r w:rsidR="00D1289F">
        <w:rPr>
          <w:rFonts w:cs="AdvOT596495f2"/>
        </w:rPr>
        <w:t xml:space="preserve"> and its spatial and temporal variability</w:t>
      </w:r>
      <w:r w:rsidR="008D0C0D">
        <w:rPr>
          <w:rFonts w:cs="AdvOT596495f2"/>
        </w:rPr>
        <w:t>.</w:t>
      </w:r>
      <w:r w:rsidR="00B76D3C">
        <w:rPr>
          <w:rFonts w:cs="AdvOT596495f2"/>
        </w:rPr>
        <w:t xml:space="preserve"> </w:t>
      </w:r>
      <w:r w:rsidR="000C632E">
        <w:rPr>
          <w:rFonts w:cs="AdvOT596495f2"/>
        </w:rPr>
        <w:t>The overall goal is to provide</w:t>
      </w:r>
      <w:r w:rsidR="00BE6456">
        <w:rPr>
          <w:rFonts w:cs="AdvOT596495f2"/>
        </w:rPr>
        <w:t xml:space="preserve"> </w:t>
      </w:r>
      <w:r w:rsidR="00C55F5D">
        <w:rPr>
          <w:rFonts w:cs="AdvOT596495f2"/>
        </w:rPr>
        <w:t xml:space="preserve">information </w:t>
      </w:r>
      <w:r w:rsidR="00153BA8">
        <w:rPr>
          <w:rFonts w:cs="AdvOT596495f2"/>
        </w:rPr>
        <w:t xml:space="preserve">on the status </w:t>
      </w:r>
      <w:ins w:id="19" w:author="Fernando Cagua" w:date="2017-09-25T16:28:00Z">
        <w:r w:rsidR="00216B0C">
          <w:rPr>
            <w:rFonts w:cs="AdvOT596495f2"/>
          </w:rPr>
          <w:t xml:space="preserve">and ecology </w:t>
        </w:r>
      </w:ins>
      <w:r w:rsidR="00153BA8">
        <w:rPr>
          <w:rFonts w:cs="AdvOT596495f2"/>
        </w:rPr>
        <w:t>of</w:t>
      </w:r>
      <w:r w:rsidR="000A4CA5">
        <w:rPr>
          <w:rFonts w:cs="AdvOT596495f2"/>
        </w:rPr>
        <w:t xml:space="preserve"> this</w:t>
      </w:r>
      <w:r w:rsidR="00732B6B">
        <w:rPr>
          <w:rFonts w:cs="AdvOT596495f2"/>
        </w:rPr>
        <w:t xml:space="preserve"> population</w:t>
      </w:r>
      <w:r w:rsidR="00F44857">
        <w:rPr>
          <w:rFonts w:cs="AdvOT596495f2"/>
        </w:rPr>
        <w:t>,</w:t>
      </w:r>
      <w:r w:rsidR="00826C65">
        <w:rPr>
          <w:rFonts w:cs="AdvOT596495f2"/>
        </w:rPr>
        <w:t xml:space="preserve"> required </w:t>
      </w:r>
      <w:r w:rsidR="0076277A">
        <w:rPr>
          <w:rFonts w:cs="AdvOT596495f2"/>
        </w:rPr>
        <w:t xml:space="preserve">not only </w:t>
      </w:r>
      <w:r w:rsidR="00826C65">
        <w:rPr>
          <w:rFonts w:cs="AdvOT596495f2"/>
        </w:rPr>
        <w:t xml:space="preserve">to design future monitoring </w:t>
      </w:r>
      <w:r w:rsidR="0076277A">
        <w:rPr>
          <w:rFonts w:cs="AdvOT596495f2"/>
        </w:rPr>
        <w:t>but</w:t>
      </w:r>
      <w:r w:rsidR="00732B6B">
        <w:rPr>
          <w:rFonts w:cs="AdvOT596495f2"/>
        </w:rPr>
        <w:t xml:space="preserve"> </w:t>
      </w:r>
      <w:r w:rsidR="000044FD">
        <w:rPr>
          <w:rFonts w:cs="AdvOT596495f2"/>
        </w:rPr>
        <w:t xml:space="preserve">which </w:t>
      </w:r>
      <w:r w:rsidR="006F141F">
        <w:rPr>
          <w:rFonts w:cs="AdvOT596495f2"/>
        </w:rPr>
        <w:t xml:space="preserve">will </w:t>
      </w:r>
      <w:r w:rsidR="00081484">
        <w:rPr>
          <w:rFonts w:cs="AdvOT596495f2"/>
        </w:rPr>
        <w:t xml:space="preserve">also </w:t>
      </w:r>
      <w:r w:rsidR="006F141F">
        <w:rPr>
          <w:rFonts w:cs="AdvOT596495f2"/>
        </w:rPr>
        <w:t>contribute to</w:t>
      </w:r>
      <w:r w:rsidR="00AD7B66">
        <w:rPr>
          <w:rFonts w:cs="AdvOT596495f2"/>
        </w:rPr>
        <w:t xml:space="preserve"> giving </w:t>
      </w:r>
      <w:r w:rsidR="000044FD" w:rsidRPr="000044FD">
        <w:rPr>
          <w:rFonts w:cs="AdvOT596495f2"/>
          <w:i/>
        </w:rPr>
        <w:t>B.</w:t>
      </w:r>
      <w:ins w:id="20" w:author="Fernando Cagua" w:date="2017-09-25T16:28:00Z">
        <w:r w:rsidR="00216B0C">
          <w:rPr>
            <w:rFonts w:cs="AdvOT596495f2"/>
            <w:i/>
          </w:rPr>
          <w:t xml:space="preserve"> </w:t>
        </w:r>
      </w:ins>
      <w:proofErr w:type="spellStart"/>
      <w:r w:rsidR="000044FD" w:rsidRPr="000044FD">
        <w:rPr>
          <w:rFonts w:cs="AdvOT596495f2"/>
          <w:i/>
        </w:rPr>
        <w:t>latro</w:t>
      </w:r>
      <w:proofErr w:type="spellEnd"/>
      <w:r w:rsidR="00AD7B66">
        <w:rPr>
          <w:rFonts w:cs="AdvOT596495f2"/>
        </w:rPr>
        <w:t xml:space="preserve"> the</w:t>
      </w:r>
      <w:r w:rsidR="005A33FF">
        <w:rPr>
          <w:rFonts w:cs="AdvOT596495f2"/>
        </w:rPr>
        <w:t xml:space="preserve"> conservation leverage it deserves</w:t>
      </w:r>
      <w:r w:rsidR="001F1FBA">
        <w:rPr>
          <w:rFonts w:cs="AdvOT596495f2"/>
        </w:rPr>
        <w:t>.</w:t>
      </w:r>
    </w:p>
    <w:p w14:paraId="62D8EFF2" w14:textId="77777777" w:rsidR="00096EFA" w:rsidRPr="00806E00" w:rsidRDefault="00096EFA" w:rsidP="000044FD">
      <w:pPr>
        <w:autoSpaceDE w:val="0"/>
        <w:autoSpaceDN w:val="0"/>
        <w:adjustRightInd w:val="0"/>
        <w:spacing w:after="0"/>
        <w:jc w:val="both"/>
        <w:rPr>
          <w:rFonts w:cs="Calibri"/>
        </w:rPr>
      </w:pPr>
    </w:p>
    <w:p w14:paraId="377A0C54" w14:textId="77777777" w:rsidR="00E20F33" w:rsidRPr="00C337CB" w:rsidRDefault="00E20F33" w:rsidP="00C337CB">
      <w:pPr>
        <w:autoSpaceDE w:val="0"/>
        <w:autoSpaceDN w:val="0"/>
        <w:adjustRightInd w:val="0"/>
        <w:spacing w:after="0"/>
        <w:jc w:val="both"/>
        <w:rPr>
          <w:rFonts w:cs="Calibri"/>
          <w:sz w:val="21"/>
          <w:szCs w:val="21"/>
        </w:rPr>
      </w:pPr>
    </w:p>
    <w:p w14:paraId="6037BE31" w14:textId="77777777" w:rsidR="00497077" w:rsidRPr="00C337CB" w:rsidRDefault="001242AF" w:rsidP="004A23B8">
      <w:pPr>
        <w:jc w:val="both"/>
        <w:outlineLvl w:val="0"/>
        <w:rPr>
          <w:b/>
          <w:lang w:val="en-US"/>
        </w:rPr>
      </w:pPr>
      <w:r w:rsidRPr="00C337CB">
        <w:rPr>
          <w:b/>
          <w:lang w:val="en-US"/>
        </w:rPr>
        <w:t>M</w:t>
      </w:r>
      <w:r w:rsidR="00594668" w:rsidRPr="00C337CB">
        <w:rPr>
          <w:b/>
          <w:lang w:val="en-US"/>
        </w:rPr>
        <w:t>aterials and m</w:t>
      </w:r>
      <w:r w:rsidRPr="00C337CB">
        <w:rPr>
          <w:b/>
          <w:lang w:val="en-US"/>
        </w:rPr>
        <w:t>ethods</w:t>
      </w:r>
    </w:p>
    <w:p w14:paraId="5588492C" w14:textId="77777777" w:rsidR="007E6697" w:rsidRPr="00C337CB" w:rsidRDefault="007E6697" w:rsidP="004A23B8">
      <w:pPr>
        <w:pStyle w:val="FirstParagraph"/>
        <w:spacing w:line="276" w:lineRule="auto"/>
        <w:jc w:val="both"/>
        <w:outlineLvl w:val="0"/>
        <w:rPr>
          <w:rFonts w:cs="Palatino"/>
          <w:color w:val="000000"/>
          <w:sz w:val="22"/>
          <w:szCs w:val="22"/>
          <w:u w:val="single"/>
        </w:rPr>
      </w:pPr>
      <w:r w:rsidRPr="00C337CB">
        <w:rPr>
          <w:rFonts w:cs="Palatino"/>
          <w:color w:val="000000"/>
          <w:sz w:val="22"/>
          <w:szCs w:val="22"/>
          <w:u w:val="single"/>
        </w:rPr>
        <w:t>Study site</w:t>
      </w:r>
    </w:p>
    <w:p w14:paraId="686C01FC" w14:textId="77777777" w:rsidR="00916773" w:rsidRPr="00C337CB" w:rsidRDefault="00514937" w:rsidP="00C337CB">
      <w:pPr>
        <w:jc w:val="both"/>
        <w:rPr>
          <w:rFonts w:cs="AdvOT596495f2"/>
        </w:rPr>
      </w:pPr>
      <w:r w:rsidRPr="00C337CB">
        <w:rPr>
          <w:lang w:val="en-US"/>
        </w:rPr>
        <w:t>Aldabra Atoll (</w:t>
      </w:r>
      <w:r w:rsidR="009054F2" w:rsidRPr="00C337CB">
        <w:rPr>
          <w:rFonts w:cs="AdvOT596495f2"/>
        </w:rPr>
        <w:t>9°25</w:t>
      </w:r>
      <w:r w:rsidR="009054F2" w:rsidRPr="00C337CB">
        <w:rPr>
          <w:rFonts w:eastAsia="AdvOT596495f2+20" w:cs="AdvOT596495f2+20"/>
        </w:rPr>
        <w:t>′</w:t>
      </w:r>
      <w:r w:rsidR="009054F2" w:rsidRPr="00C337CB">
        <w:rPr>
          <w:rFonts w:cs="AdvOT596495f2"/>
        </w:rPr>
        <w:t>0.05</w:t>
      </w:r>
      <w:r w:rsidR="009054F2" w:rsidRPr="00C337CB">
        <w:rPr>
          <w:rFonts w:eastAsia="AdvOT596495f2+20" w:cs="AdvOT596495f2+20"/>
        </w:rPr>
        <w:t xml:space="preserve">″ </w:t>
      </w:r>
      <w:r w:rsidR="009054F2" w:rsidRPr="00C337CB">
        <w:rPr>
          <w:rFonts w:cs="AdvOT596495f2"/>
        </w:rPr>
        <w:t>S, 46°24</w:t>
      </w:r>
      <w:r w:rsidR="009054F2" w:rsidRPr="00C337CB">
        <w:rPr>
          <w:rFonts w:eastAsia="AdvOT596495f2+20" w:cs="AdvOT596495f2+20"/>
        </w:rPr>
        <w:t>′</w:t>
      </w:r>
      <w:r w:rsidR="009054F2" w:rsidRPr="00C337CB">
        <w:rPr>
          <w:rFonts w:cs="AdvOT596495f2"/>
        </w:rPr>
        <w:t>59.94</w:t>
      </w:r>
      <w:r w:rsidR="009054F2" w:rsidRPr="00C337CB">
        <w:rPr>
          <w:rFonts w:eastAsia="AdvOT596495f2+20" w:cs="AdvOT596495f2+20"/>
        </w:rPr>
        <w:t>″</w:t>
      </w:r>
      <w:r w:rsidR="000F1C0F" w:rsidRPr="00C337CB">
        <w:rPr>
          <w:rFonts w:eastAsia="AdvOT596495f2+20" w:cs="AdvOT596495f2+20"/>
        </w:rPr>
        <w:t xml:space="preserve"> </w:t>
      </w:r>
      <w:r w:rsidR="009054F2" w:rsidRPr="00C337CB">
        <w:rPr>
          <w:rFonts w:eastAsia="AdvOT596495f2+20" w:cs="AdvOT596495f2+20"/>
        </w:rPr>
        <w:t>E</w:t>
      </w:r>
      <w:r w:rsidRPr="00C337CB">
        <w:rPr>
          <w:lang w:val="en-US"/>
        </w:rPr>
        <w:t>)</w:t>
      </w:r>
      <w:r w:rsidR="00DA78A2" w:rsidRPr="00C337CB">
        <w:rPr>
          <w:lang w:val="en-US"/>
        </w:rPr>
        <w:t xml:space="preserve"> lies in the Western Indian Ocean and</w:t>
      </w:r>
      <w:r w:rsidRPr="00C337CB">
        <w:rPr>
          <w:lang w:val="en-US"/>
        </w:rPr>
        <w:t xml:space="preserve"> </w:t>
      </w:r>
      <w:r w:rsidR="009054F2" w:rsidRPr="00C337CB">
        <w:rPr>
          <w:lang w:val="en-US"/>
        </w:rPr>
        <w:t xml:space="preserve">forms part </w:t>
      </w:r>
      <w:r w:rsidR="00CF13B4" w:rsidRPr="00C337CB">
        <w:rPr>
          <w:lang w:val="en-US"/>
        </w:rPr>
        <w:t xml:space="preserve">of the Seychelles </w:t>
      </w:r>
      <w:r w:rsidR="00E85930" w:rsidRPr="00C337CB">
        <w:rPr>
          <w:lang w:val="en-US"/>
        </w:rPr>
        <w:t>archipelago</w:t>
      </w:r>
      <w:r w:rsidR="0046776D" w:rsidRPr="00C337CB">
        <w:rPr>
          <w:lang w:val="en-US"/>
        </w:rPr>
        <w:t xml:space="preserve">. </w:t>
      </w:r>
      <w:r w:rsidR="000535D1" w:rsidRPr="00C337CB">
        <w:rPr>
          <w:rFonts w:cs="AdvOT596495f2"/>
        </w:rPr>
        <w:t>It is l</w:t>
      </w:r>
      <w:r w:rsidR="0062201A" w:rsidRPr="00C337CB">
        <w:rPr>
          <w:rFonts w:cs="AdvOT596495f2"/>
        </w:rPr>
        <w:t>ocated approximately 1100 km south</w:t>
      </w:r>
      <w:r w:rsidR="00557B98" w:rsidRPr="00C337CB">
        <w:rPr>
          <w:rFonts w:cs="AdvOT596495f2"/>
        </w:rPr>
        <w:t xml:space="preserve"> </w:t>
      </w:r>
      <w:r w:rsidR="0062201A" w:rsidRPr="00C337CB">
        <w:rPr>
          <w:rFonts w:cs="AdvOT596495f2"/>
        </w:rPr>
        <w:t xml:space="preserve">west of </w:t>
      </w:r>
      <w:proofErr w:type="spellStart"/>
      <w:r w:rsidR="0062201A" w:rsidRPr="00C337CB">
        <w:rPr>
          <w:rFonts w:cs="AdvOT596495f2"/>
        </w:rPr>
        <w:t>Mahé</w:t>
      </w:r>
      <w:proofErr w:type="spellEnd"/>
      <w:r w:rsidR="008134E9" w:rsidRPr="00C337CB">
        <w:rPr>
          <w:rFonts w:cs="AdvOT596495f2"/>
        </w:rPr>
        <w:t>,</w:t>
      </w:r>
      <w:r w:rsidR="0062201A" w:rsidRPr="00C337CB">
        <w:rPr>
          <w:rFonts w:cs="AdvOT596495f2"/>
        </w:rPr>
        <w:t xml:space="preserve"> the principal island of the Seychelles</w:t>
      </w:r>
      <w:r w:rsidR="00A22E08" w:rsidRPr="00C337CB">
        <w:rPr>
          <w:rFonts w:cs="AdvOT596495f2"/>
        </w:rPr>
        <w:t xml:space="preserve"> and 420km from Madagascar</w:t>
      </w:r>
      <w:r w:rsidR="000535D1" w:rsidRPr="00C337CB">
        <w:rPr>
          <w:lang w:val="en-US"/>
        </w:rPr>
        <w:t xml:space="preserve">. </w:t>
      </w:r>
      <w:r w:rsidR="009054F2" w:rsidRPr="00C337CB">
        <w:rPr>
          <w:lang w:val="en-US"/>
        </w:rPr>
        <w:t xml:space="preserve">Aldabra </w:t>
      </w:r>
      <w:r w:rsidR="00435FEC" w:rsidRPr="00C337CB">
        <w:rPr>
          <w:lang w:val="en-US"/>
        </w:rPr>
        <w:t xml:space="preserve">is </w:t>
      </w:r>
      <w:r w:rsidR="00DA78A2" w:rsidRPr="00C337CB">
        <w:rPr>
          <w:lang w:val="en-US"/>
        </w:rPr>
        <w:t>the</w:t>
      </w:r>
      <w:r w:rsidR="00CB69F7">
        <w:rPr>
          <w:lang w:val="en-US"/>
        </w:rPr>
        <w:t xml:space="preserve"> second</w:t>
      </w:r>
      <w:r w:rsidR="00435FEC" w:rsidRPr="00C337CB">
        <w:rPr>
          <w:lang w:val="en-US"/>
        </w:rPr>
        <w:t xml:space="preserve"> large</w:t>
      </w:r>
      <w:r w:rsidR="00DA78A2" w:rsidRPr="00C337CB">
        <w:rPr>
          <w:lang w:val="en-US"/>
        </w:rPr>
        <w:t>st</w:t>
      </w:r>
      <w:r w:rsidR="00435FEC" w:rsidRPr="00C337CB">
        <w:rPr>
          <w:lang w:val="en-US"/>
        </w:rPr>
        <w:t xml:space="preserve"> raised coral atoll</w:t>
      </w:r>
      <w:r w:rsidR="000535D1" w:rsidRPr="00C337CB">
        <w:rPr>
          <w:lang w:val="en-US"/>
        </w:rPr>
        <w:t xml:space="preserve">, </w:t>
      </w:r>
      <w:r w:rsidR="00BD29DD" w:rsidRPr="00C337CB">
        <w:rPr>
          <w:lang w:val="en-US"/>
        </w:rPr>
        <w:t>ca.</w:t>
      </w:r>
      <w:r w:rsidR="009054F2" w:rsidRPr="00C337CB">
        <w:rPr>
          <w:lang w:val="en-US"/>
        </w:rPr>
        <w:t xml:space="preserve"> </w:t>
      </w:r>
      <w:r w:rsidR="009054F2" w:rsidRPr="00C337CB">
        <w:rPr>
          <w:rFonts w:cs="AdvOT596495f2"/>
        </w:rPr>
        <w:t>34 km long and 14 km wide</w:t>
      </w:r>
      <w:ins w:id="21" w:author="Fernando Cagua" w:date="2017-09-25T16:30:00Z">
        <w:r w:rsidR="004A23B8">
          <w:rPr>
            <w:rFonts w:cs="AdvOT596495f2"/>
          </w:rPr>
          <w:t xml:space="preserve"> (Fig. 1)</w:t>
        </w:r>
      </w:ins>
      <w:r w:rsidR="00BA1429" w:rsidRPr="00C337CB">
        <w:rPr>
          <w:rFonts w:cs="AdvOT596495f2"/>
        </w:rPr>
        <w:t>.</w:t>
      </w:r>
      <w:r w:rsidR="009054F2" w:rsidRPr="00C337CB">
        <w:rPr>
          <w:rFonts w:cs="AdvOT596495f2"/>
        </w:rPr>
        <w:t xml:space="preserve"> </w:t>
      </w:r>
      <w:commentRangeStart w:id="22"/>
      <w:del w:id="23" w:author="Fernando Cagua" w:date="2017-09-25T16:30:00Z">
        <w:r w:rsidR="00D2142B" w:rsidRPr="00C337CB" w:rsidDel="004A23B8">
          <w:rPr>
            <w:rFonts w:cs="AdvOT596495f2"/>
          </w:rPr>
          <w:delText xml:space="preserve">The atoll </w:delText>
        </w:r>
        <w:r w:rsidR="009054F2" w:rsidRPr="00C337CB" w:rsidDel="004A23B8">
          <w:rPr>
            <w:rFonts w:cs="AdvOT596495f2"/>
          </w:rPr>
          <w:delText>is comprised of four main islands</w:delText>
        </w:r>
        <w:r w:rsidR="000D6FB8" w:rsidRPr="00C337CB" w:rsidDel="004A23B8">
          <w:rPr>
            <w:rFonts w:cs="AdvOT596495f2"/>
          </w:rPr>
          <w:delText xml:space="preserve">; </w:delText>
        </w:r>
        <w:r w:rsidR="009054F2" w:rsidRPr="00C337CB" w:rsidDel="004A23B8">
          <w:rPr>
            <w:rFonts w:cs="AdvOT596495f2"/>
          </w:rPr>
          <w:delText>Grande Terre, Malabar, Picard and Polymnie</w:delText>
        </w:r>
        <w:r w:rsidR="00BD63F6" w:rsidRPr="00C337CB" w:rsidDel="004A23B8">
          <w:rPr>
            <w:rFonts w:cs="AdvOT596495f2"/>
          </w:rPr>
          <w:delText xml:space="preserve"> (Fig. 1)</w:delText>
        </w:r>
        <w:r w:rsidR="00D2142B" w:rsidRPr="00C337CB" w:rsidDel="004A23B8">
          <w:rPr>
            <w:rFonts w:cs="AdvOT596495f2"/>
          </w:rPr>
          <w:delText xml:space="preserve"> </w:delText>
        </w:r>
        <w:r w:rsidR="0007405A" w:rsidRPr="00C337CB" w:rsidDel="004A23B8">
          <w:rPr>
            <w:rFonts w:cs="AdvOT596495f2"/>
          </w:rPr>
          <w:delText>surrounding a shallow lagoon and separated by tidal channels</w:delText>
        </w:r>
        <w:r w:rsidR="009054F2" w:rsidRPr="00C337CB" w:rsidDel="004A23B8">
          <w:rPr>
            <w:rFonts w:cs="AdvOT596495f2"/>
          </w:rPr>
          <w:delText>.</w:delText>
        </w:r>
        <w:r w:rsidR="00EF1500" w:rsidRPr="00C337CB" w:rsidDel="004A23B8">
          <w:rPr>
            <w:lang w:val="en-US"/>
          </w:rPr>
          <w:delText xml:space="preserve"> </w:delText>
        </w:r>
      </w:del>
      <w:r w:rsidR="00AC5A84">
        <w:t>Aldabra</w:t>
      </w:r>
      <w:commentRangeEnd w:id="22"/>
      <w:r w:rsidR="004A23B8">
        <w:rPr>
          <w:rStyle w:val="CommentReference"/>
        </w:rPr>
        <w:commentReference w:id="22"/>
      </w:r>
      <w:r w:rsidR="002645D2" w:rsidRPr="00C337CB">
        <w:t xml:space="preserve"> is composed of </w:t>
      </w:r>
      <w:r w:rsidR="002645D2" w:rsidRPr="00C337CB">
        <w:rPr>
          <w:rFonts w:cs="Times New Roman"/>
          <w:color w:val="000000" w:themeColor="text1"/>
        </w:rPr>
        <w:t xml:space="preserve">a characteristic and irregular coral limestone formation termed as ‘champignon’. </w:t>
      </w:r>
      <w:r w:rsidR="00A70990" w:rsidRPr="00C337CB">
        <w:t>The terrestrial environment is dominated by a dense scrub of varying height, either continuous or in a mosaic with open</w:t>
      </w:r>
      <w:r w:rsidR="00EF48CF">
        <w:t xml:space="preserve"> rocky ground (</w:t>
      </w:r>
      <w:proofErr w:type="spellStart"/>
      <w:r w:rsidR="00EF48CF">
        <w:t>Hnatiuk</w:t>
      </w:r>
      <w:proofErr w:type="spellEnd"/>
      <w:r w:rsidR="00EF48CF">
        <w:t xml:space="preserve"> &amp; Merton</w:t>
      </w:r>
      <w:r w:rsidR="00A70990" w:rsidRPr="00C337CB">
        <w:t xml:space="preserve"> 1979).</w:t>
      </w:r>
      <w:r w:rsidR="00A70990" w:rsidRPr="00C337CB">
        <w:rPr>
          <w:rFonts w:cs="Times New Roman"/>
          <w:color w:val="000000" w:themeColor="text1"/>
        </w:rPr>
        <w:t xml:space="preserve"> </w:t>
      </w:r>
      <w:r w:rsidR="009054F2" w:rsidRPr="00C337CB">
        <w:rPr>
          <w:rFonts w:cs="AdvOT596495f2"/>
        </w:rPr>
        <w:t>Aldabra</w:t>
      </w:r>
      <w:r w:rsidR="009054F2" w:rsidRPr="00C337CB">
        <w:rPr>
          <w:rFonts w:eastAsia="AdvOT596495f2+20" w:cs="AdvOT596495f2+20"/>
        </w:rPr>
        <w:t>’</w:t>
      </w:r>
      <w:r w:rsidR="009054F2" w:rsidRPr="00C337CB">
        <w:rPr>
          <w:rFonts w:cs="AdvOT596495f2"/>
        </w:rPr>
        <w:t>s climate is determined by two distinct seasons:</w:t>
      </w:r>
      <w:r w:rsidR="00BA4DCE" w:rsidRPr="00C337CB">
        <w:rPr>
          <w:rFonts w:cs="AdvOT596495f2"/>
        </w:rPr>
        <w:t xml:space="preserve"> </w:t>
      </w:r>
      <w:r w:rsidR="00CA520F" w:rsidRPr="00C337CB">
        <w:rPr>
          <w:rFonts w:cs="AdvOT596495f2"/>
        </w:rPr>
        <w:t xml:space="preserve">the wet season </w:t>
      </w:r>
      <w:r w:rsidR="006F6775" w:rsidRPr="00C337CB">
        <w:rPr>
          <w:rFonts w:cs="AdvOT596495f2"/>
        </w:rPr>
        <w:t xml:space="preserve">of the northwest monsoon </w:t>
      </w:r>
      <w:r w:rsidR="00C53DD4" w:rsidRPr="00C337CB">
        <w:rPr>
          <w:rFonts w:cs="AdvOT596495f2"/>
        </w:rPr>
        <w:t xml:space="preserve">from </w:t>
      </w:r>
      <w:r w:rsidR="00BA4DCE" w:rsidRPr="00C337CB">
        <w:rPr>
          <w:rFonts w:cs="AdvOT596495f2"/>
        </w:rPr>
        <w:t>November to April</w:t>
      </w:r>
      <w:r w:rsidR="001F5A5F" w:rsidRPr="00C337CB">
        <w:rPr>
          <w:rFonts w:cs="AdvOT596495f2"/>
        </w:rPr>
        <w:t xml:space="preserve"> </w:t>
      </w:r>
      <w:r w:rsidR="00EF48CF">
        <w:rPr>
          <w:rFonts w:cs="AdvOT596495f2"/>
        </w:rPr>
        <w:t>(</w:t>
      </w:r>
      <w:proofErr w:type="spellStart"/>
      <w:r w:rsidR="00EF48CF">
        <w:rPr>
          <w:rFonts w:cs="AdvOT596495f2"/>
        </w:rPr>
        <w:t>Stoddart</w:t>
      </w:r>
      <w:proofErr w:type="spellEnd"/>
      <w:r w:rsidR="00EF48CF">
        <w:rPr>
          <w:rFonts w:cs="AdvOT596495f2"/>
        </w:rPr>
        <w:t xml:space="preserve"> and Mole</w:t>
      </w:r>
      <w:r w:rsidR="00142250" w:rsidRPr="00C337CB">
        <w:rPr>
          <w:rFonts w:cs="AdvOT596495f2"/>
        </w:rPr>
        <w:t xml:space="preserve"> 1977)</w:t>
      </w:r>
      <w:r w:rsidR="001F5A5F" w:rsidRPr="00C337CB">
        <w:rPr>
          <w:rFonts w:cs="AdvOT596495f2"/>
        </w:rPr>
        <w:t xml:space="preserve">, </w:t>
      </w:r>
      <w:r w:rsidR="00BA4DCE" w:rsidRPr="00C337CB">
        <w:rPr>
          <w:rFonts w:cs="AdvOT596495f2"/>
        </w:rPr>
        <w:t xml:space="preserve">while </w:t>
      </w:r>
      <w:r w:rsidR="00BA3E44" w:rsidRPr="00C337CB">
        <w:rPr>
          <w:rFonts w:cs="AdvOT596495f2"/>
        </w:rPr>
        <w:t xml:space="preserve">between </w:t>
      </w:r>
      <w:r w:rsidR="00BA4DCE" w:rsidRPr="00C337CB">
        <w:rPr>
          <w:rFonts w:cs="AdvOT596495f2"/>
        </w:rPr>
        <w:t>May to October</w:t>
      </w:r>
      <w:r w:rsidR="00621561" w:rsidRPr="00C337CB">
        <w:rPr>
          <w:rFonts w:cs="AdvOT596495f2"/>
        </w:rPr>
        <w:t xml:space="preserve"> </w:t>
      </w:r>
      <w:r w:rsidR="00BA3E44" w:rsidRPr="00C337CB">
        <w:rPr>
          <w:rFonts w:cs="AdvOT596495f2"/>
        </w:rPr>
        <w:t xml:space="preserve">there are </w:t>
      </w:r>
      <w:r w:rsidR="00BA4DCE" w:rsidRPr="00C337CB">
        <w:rPr>
          <w:rFonts w:cs="AdvOT596495f2"/>
        </w:rPr>
        <w:t>l</w:t>
      </w:r>
      <w:r w:rsidR="00BA3E44" w:rsidRPr="00C337CB">
        <w:rPr>
          <w:rFonts w:cs="AdvOT596495f2"/>
        </w:rPr>
        <w:t>ower rainfall resulting from the southeast monsoon winds.</w:t>
      </w:r>
    </w:p>
    <w:p w14:paraId="12951B0F" w14:textId="77777777" w:rsidR="0064626B" w:rsidRDefault="00C94427" w:rsidP="0064626B">
      <w:pPr>
        <w:pStyle w:val="FirstParagraph"/>
        <w:keepNext/>
        <w:spacing w:line="276" w:lineRule="auto"/>
        <w:jc w:val="center"/>
      </w:pPr>
      <w:r>
        <w:rPr>
          <w:noProof/>
        </w:rPr>
        <w:lastRenderedPageBreak/>
        <w:drawing>
          <wp:inline distT="0" distB="0" distL="0" distR="0" wp14:anchorId="097B1720" wp14:editId="5232EEEE">
            <wp:extent cx="5731510" cy="478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14:paraId="7D3BC13F" w14:textId="77777777" w:rsidR="00D04F4F" w:rsidRDefault="0064626B" w:rsidP="004A23B8">
      <w:pPr>
        <w:pStyle w:val="Caption"/>
        <w:jc w:val="center"/>
        <w:outlineLvl w:val="0"/>
        <w:rPr>
          <w:i/>
        </w:rPr>
      </w:pPr>
      <w:r>
        <w:t xml:space="preserve">Figure </w:t>
      </w:r>
      <w:r w:rsidR="00C30B49">
        <w:fldChar w:fldCharType="begin"/>
      </w:r>
      <w:r w:rsidR="000A2250">
        <w:instrText xml:space="preserve"> SEQ Figure \* ARABIC </w:instrText>
      </w:r>
      <w:r w:rsidR="00C30B49">
        <w:fldChar w:fldCharType="separate"/>
      </w:r>
      <w:r w:rsidR="00562E93">
        <w:rPr>
          <w:noProof/>
        </w:rPr>
        <w:t>1</w:t>
      </w:r>
      <w:r w:rsidR="00C30B49">
        <w:rPr>
          <w:noProof/>
        </w:rPr>
        <w:fldChar w:fldCharType="end"/>
      </w:r>
      <w:r>
        <w:t>: Location of Aldabra Atoll in the Western Indian Ocean and location of the monitoring transects</w:t>
      </w:r>
      <w:r w:rsidR="00304CFF">
        <w:t xml:space="preserve"> for </w:t>
      </w:r>
      <w:proofErr w:type="spellStart"/>
      <w:r w:rsidR="00304CFF" w:rsidRPr="00304CFF">
        <w:rPr>
          <w:i/>
        </w:rPr>
        <w:t>B.latro</w:t>
      </w:r>
      <w:proofErr w:type="spellEnd"/>
      <w:r w:rsidR="00C94427">
        <w:rPr>
          <w:i/>
        </w:rPr>
        <w:t>.</w:t>
      </w:r>
    </w:p>
    <w:p w14:paraId="787193EE" w14:textId="77777777" w:rsidR="001E4BBD" w:rsidRPr="001E4BBD" w:rsidRDefault="001E4BBD" w:rsidP="001E4BBD"/>
    <w:p w14:paraId="38451004" w14:textId="77777777" w:rsidR="007E6697" w:rsidRPr="00C337CB" w:rsidRDefault="007E6697" w:rsidP="004A23B8">
      <w:pPr>
        <w:pStyle w:val="FirstParagraph"/>
        <w:spacing w:line="276" w:lineRule="auto"/>
        <w:jc w:val="both"/>
        <w:outlineLvl w:val="0"/>
        <w:rPr>
          <w:rFonts w:cs="Palatino"/>
          <w:color w:val="000000"/>
          <w:sz w:val="22"/>
          <w:szCs w:val="22"/>
          <w:u w:val="single"/>
        </w:rPr>
      </w:pPr>
      <w:r w:rsidRPr="00C337CB">
        <w:rPr>
          <w:rFonts w:cs="Palatino"/>
          <w:color w:val="000000"/>
          <w:sz w:val="22"/>
          <w:szCs w:val="22"/>
          <w:u w:val="single"/>
        </w:rPr>
        <w:t>Sampling</w:t>
      </w:r>
    </w:p>
    <w:p w14:paraId="4C843B59" w14:textId="77777777" w:rsidR="004F3523" w:rsidRPr="00C337CB" w:rsidRDefault="00E0205F" w:rsidP="00C337CB">
      <w:pPr>
        <w:autoSpaceDE w:val="0"/>
        <w:autoSpaceDN w:val="0"/>
        <w:adjustRightInd w:val="0"/>
        <w:spacing w:after="0"/>
        <w:jc w:val="both"/>
        <w:rPr>
          <w:rFonts w:cs="Times New Roman"/>
        </w:rPr>
      </w:pPr>
      <w:r w:rsidRPr="00C337CB">
        <w:rPr>
          <w:rFonts w:cs="Palatino"/>
          <w:color w:val="000000"/>
        </w:rPr>
        <w:t xml:space="preserve">The distribution of </w:t>
      </w:r>
      <w:proofErr w:type="spellStart"/>
      <w:r w:rsidRPr="00C337CB">
        <w:rPr>
          <w:rFonts w:cs="Palatino"/>
          <w:i/>
          <w:color w:val="000000"/>
        </w:rPr>
        <w:t>B.latro</w:t>
      </w:r>
      <w:proofErr w:type="spellEnd"/>
      <w:r w:rsidRPr="00C337CB">
        <w:rPr>
          <w:rFonts w:cs="Palatino"/>
          <w:color w:val="000000"/>
        </w:rPr>
        <w:t xml:space="preserve"> is said to be </w:t>
      </w:r>
      <w:r w:rsidRPr="00C337CB">
        <w:rPr>
          <w:rFonts w:cs="Times New Roman"/>
          <w:color w:val="000000" w:themeColor="text1"/>
        </w:rPr>
        <w:t>structured</w:t>
      </w:r>
      <w:r w:rsidRPr="00C337CB">
        <w:rPr>
          <w:rFonts w:cs="Palatino"/>
          <w:color w:val="000000"/>
        </w:rPr>
        <w:t xml:space="preserve"> by the distance from the coastline (Schiller 1992).</w:t>
      </w:r>
      <w:r w:rsidRPr="00C337CB">
        <w:rPr>
          <w:rFonts w:cs="Times New Roman"/>
          <w:color w:val="000000" w:themeColor="text1"/>
        </w:rPr>
        <w:t xml:space="preserve"> Therefore </w:t>
      </w:r>
      <w:r w:rsidR="00D71B29" w:rsidRPr="00C337CB">
        <w:rPr>
          <w:i/>
        </w:rPr>
        <w:t xml:space="preserve">B. </w:t>
      </w:r>
      <w:proofErr w:type="spellStart"/>
      <w:r w:rsidR="00D71B29" w:rsidRPr="00C337CB">
        <w:rPr>
          <w:i/>
        </w:rPr>
        <w:t>latro</w:t>
      </w:r>
      <w:proofErr w:type="spellEnd"/>
      <w:r w:rsidR="00D71B29" w:rsidRPr="00C337CB">
        <w:t xml:space="preserve"> </w:t>
      </w:r>
      <w:r w:rsidR="00226F96" w:rsidRPr="00C337CB">
        <w:t xml:space="preserve">population </w:t>
      </w:r>
      <w:r w:rsidR="006F427A" w:rsidRPr="00C337CB">
        <w:t>survey</w:t>
      </w:r>
      <w:r w:rsidR="00D71B29" w:rsidRPr="00C337CB">
        <w:t>s were conducted on two roughly parallel transects established at different distances from the shore</w:t>
      </w:r>
      <w:r w:rsidR="00BD63F6" w:rsidRPr="00C337CB">
        <w:t xml:space="preserve"> (Fig.</w:t>
      </w:r>
      <w:r w:rsidR="00D850AB" w:rsidRPr="00C337CB">
        <w:t xml:space="preserve"> 1)</w:t>
      </w:r>
      <w:r w:rsidR="00D71B29" w:rsidRPr="00C337CB">
        <w:t xml:space="preserve">. </w:t>
      </w:r>
      <w:r w:rsidR="006F427A" w:rsidRPr="00C337CB">
        <w:rPr>
          <w:rFonts w:cs="Times New Roman"/>
          <w:color w:val="000000" w:themeColor="text1"/>
        </w:rPr>
        <w:t>The</w:t>
      </w:r>
      <w:r w:rsidR="00D71B29" w:rsidRPr="00C337CB">
        <w:rPr>
          <w:rFonts w:cs="Times New Roman"/>
          <w:color w:val="000000" w:themeColor="text1"/>
        </w:rPr>
        <w:t xml:space="preserve"> coastal transect was </w:t>
      </w:r>
      <w:r w:rsidR="006F427A" w:rsidRPr="00C337CB">
        <w:rPr>
          <w:rFonts w:cs="Times New Roman"/>
          <w:color w:val="000000" w:themeColor="text1"/>
        </w:rPr>
        <w:t xml:space="preserve">1.4km long, </w:t>
      </w:r>
      <w:r w:rsidR="00D71B29" w:rsidRPr="00C337CB">
        <w:rPr>
          <w:rFonts w:cs="Times New Roman"/>
          <w:color w:val="000000" w:themeColor="text1"/>
        </w:rPr>
        <w:t xml:space="preserve">composed </w:t>
      </w:r>
      <w:r w:rsidR="006F427A" w:rsidRPr="00C337CB">
        <w:rPr>
          <w:rFonts w:cs="Times New Roman"/>
          <w:color w:val="000000" w:themeColor="text1"/>
        </w:rPr>
        <w:t>of</w:t>
      </w:r>
      <w:r w:rsidR="00D71B29" w:rsidRPr="00C337CB">
        <w:rPr>
          <w:rFonts w:cs="Times New Roman"/>
          <w:color w:val="000000" w:themeColor="text1"/>
        </w:rPr>
        <w:t xml:space="preserve"> 27 lineal sections</w:t>
      </w:r>
      <w:r w:rsidR="00F2254F">
        <w:rPr>
          <w:rFonts w:cs="Times New Roman"/>
          <w:color w:val="000000" w:themeColor="text1"/>
        </w:rPr>
        <w:t xml:space="preserve"> of 50m</w:t>
      </w:r>
      <w:r w:rsidR="00F06929" w:rsidRPr="00C337CB">
        <w:rPr>
          <w:rFonts w:cs="Times New Roman"/>
          <w:color w:val="000000" w:themeColor="text1"/>
        </w:rPr>
        <w:t xml:space="preserve"> and</w:t>
      </w:r>
      <w:r w:rsidR="00D71B29" w:rsidRPr="00C337CB">
        <w:rPr>
          <w:rFonts w:cs="Times New Roman"/>
          <w:color w:val="000000" w:themeColor="text1"/>
        </w:rPr>
        <w:t xml:space="preserve"> separated from the shore by distances ranging between 1 and 26m</w:t>
      </w:r>
      <w:r w:rsidR="006F427A" w:rsidRPr="00C337CB">
        <w:rPr>
          <w:rFonts w:cs="Times New Roman"/>
          <w:color w:val="000000" w:themeColor="text1"/>
        </w:rPr>
        <w:t>.</w:t>
      </w:r>
      <w:r w:rsidR="00BA54BA" w:rsidRPr="00C337CB">
        <w:rPr>
          <w:rFonts w:cs="Times New Roman"/>
          <w:color w:val="000000" w:themeColor="text1"/>
        </w:rPr>
        <w:t xml:space="preserve"> The in</w:t>
      </w:r>
      <w:r w:rsidR="00252648">
        <w:rPr>
          <w:rFonts w:cs="Times New Roman"/>
          <w:color w:val="000000" w:themeColor="text1"/>
        </w:rPr>
        <w:t>land</w:t>
      </w:r>
      <w:r w:rsidR="00BA54BA" w:rsidRPr="00C337CB">
        <w:rPr>
          <w:rFonts w:cs="Times New Roman"/>
          <w:color w:val="000000" w:themeColor="text1"/>
        </w:rPr>
        <w:t xml:space="preserve"> transect was 1.8km long, composed </w:t>
      </w:r>
      <w:r w:rsidR="00EF204D" w:rsidRPr="00C337CB">
        <w:rPr>
          <w:rFonts w:cs="Times New Roman"/>
          <w:color w:val="000000" w:themeColor="text1"/>
        </w:rPr>
        <w:t>of</w:t>
      </w:r>
      <w:r w:rsidR="00BA54BA" w:rsidRPr="00C337CB">
        <w:rPr>
          <w:rFonts w:cs="Times New Roman"/>
          <w:color w:val="000000" w:themeColor="text1"/>
        </w:rPr>
        <w:t xml:space="preserve"> 39 lineal sections with distances</w:t>
      </w:r>
      <w:r w:rsidR="00133BD4" w:rsidRPr="00C337CB">
        <w:rPr>
          <w:rFonts w:cs="Times New Roman"/>
          <w:color w:val="000000" w:themeColor="text1"/>
        </w:rPr>
        <w:t xml:space="preserve"> from the shore</w:t>
      </w:r>
      <w:r w:rsidR="00BA54BA" w:rsidRPr="00C337CB">
        <w:rPr>
          <w:rFonts w:cs="Times New Roman"/>
          <w:color w:val="000000" w:themeColor="text1"/>
        </w:rPr>
        <w:t xml:space="preserve"> ranging between 38 and 177m</w:t>
      </w:r>
      <w:r w:rsidR="00AF5453" w:rsidRPr="00C337CB">
        <w:rPr>
          <w:rFonts w:cs="Times New Roman"/>
          <w:color w:val="000000" w:themeColor="text1"/>
        </w:rPr>
        <w:t>.</w:t>
      </w:r>
      <w:r w:rsidR="00B9048C" w:rsidRPr="00C337CB">
        <w:rPr>
          <w:rFonts w:cs="Times New Roman"/>
          <w:color w:val="000000" w:themeColor="text1"/>
        </w:rPr>
        <w:t xml:space="preserve"> The two transects were surveyed simultaneously after sunset, roughly every two weeks from January </w:t>
      </w:r>
      <w:r w:rsidR="001A0B66" w:rsidRPr="00C337CB">
        <w:rPr>
          <w:rFonts w:cs="Times New Roman"/>
          <w:color w:val="000000" w:themeColor="text1"/>
        </w:rPr>
        <w:t>2</w:t>
      </w:r>
      <w:r w:rsidR="00B9048C" w:rsidRPr="00C337CB">
        <w:rPr>
          <w:rFonts w:cs="Times New Roman"/>
          <w:color w:val="000000" w:themeColor="text1"/>
        </w:rPr>
        <w:t xml:space="preserve">007 to May 2016. </w:t>
      </w:r>
      <w:r w:rsidR="00087FCE" w:rsidRPr="00C337CB">
        <w:rPr>
          <w:rFonts w:cs="Times New Roman"/>
          <w:color w:val="000000" w:themeColor="text1"/>
        </w:rPr>
        <w:t>All</w:t>
      </w:r>
      <w:r w:rsidR="00087FCE" w:rsidRPr="00C337CB">
        <w:t xml:space="preserve"> </w:t>
      </w:r>
      <w:proofErr w:type="spellStart"/>
      <w:r w:rsidR="00087FCE" w:rsidRPr="00C337CB">
        <w:rPr>
          <w:i/>
        </w:rPr>
        <w:t>B.latro</w:t>
      </w:r>
      <w:proofErr w:type="spellEnd"/>
      <w:r w:rsidR="00087FCE" w:rsidRPr="00C337CB">
        <w:t xml:space="preserve"> individuals encountered</w:t>
      </w:r>
      <w:r w:rsidR="00973678" w:rsidRPr="00C337CB">
        <w:t xml:space="preserve"> within five meters </w:t>
      </w:r>
      <w:r w:rsidR="00383DA2" w:rsidRPr="00C337CB">
        <w:t xml:space="preserve">on either side </w:t>
      </w:r>
      <w:r w:rsidR="00973678" w:rsidRPr="00C337CB">
        <w:t xml:space="preserve">of the mid transect line were recorded. For each </w:t>
      </w:r>
      <w:r w:rsidR="003D5FBA" w:rsidRPr="00C337CB">
        <w:t xml:space="preserve">individual </w:t>
      </w:r>
      <w:r w:rsidR="00973678" w:rsidRPr="00C337CB">
        <w:t>encounter,</w:t>
      </w:r>
      <w:r w:rsidR="0091513D" w:rsidRPr="00C337CB">
        <w:t xml:space="preserve"> </w:t>
      </w:r>
      <w:r w:rsidR="0091513D" w:rsidRPr="00C337CB">
        <w:rPr>
          <w:rFonts w:cs="Times New Roman"/>
          <w:color w:val="000000" w:themeColor="text1"/>
        </w:rPr>
        <w:t>the distance to the mid transect line was estimated</w:t>
      </w:r>
      <w:r w:rsidR="00F60C5A" w:rsidRPr="00C337CB">
        <w:rPr>
          <w:rFonts w:cs="Times New Roman"/>
          <w:color w:val="000000" w:themeColor="text1"/>
        </w:rPr>
        <w:t xml:space="preserve"> to the nearest </w:t>
      </w:r>
      <w:r w:rsidR="00EF5A52" w:rsidRPr="00C337CB">
        <w:rPr>
          <w:rFonts w:cs="Times New Roman"/>
          <w:color w:val="000000" w:themeColor="text1"/>
        </w:rPr>
        <w:t>meter</w:t>
      </w:r>
      <w:r w:rsidR="0091513D" w:rsidRPr="00C337CB">
        <w:rPr>
          <w:rFonts w:cs="Times New Roman"/>
          <w:color w:val="000000" w:themeColor="text1"/>
        </w:rPr>
        <w:t>,</w:t>
      </w:r>
      <w:r w:rsidR="00973678" w:rsidRPr="00C337CB">
        <w:t xml:space="preserve"> </w:t>
      </w:r>
      <w:r w:rsidR="00973678" w:rsidRPr="00C337CB">
        <w:rPr>
          <w:rFonts w:cs="Times New Roman"/>
          <w:color w:val="000000" w:themeColor="text1"/>
        </w:rPr>
        <w:t>the sex</w:t>
      </w:r>
      <w:r w:rsidR="00594668" w:rsidRPr="00C337CB">
        <w:rPr>
          <w:rFonts w:cs="Times New Roman"/>
          <w:color w:val="000000" w:themeColor="text1"/>
        </w:rPr>
        <w:t xml:space="preserve"> was identified</w:t>
      </w:r>
      <w:r w:rsidR="00973678" w:rsidRPr="00C337CB">
        <w:rPr>
          <w:rFonts w:cs="Times New Roman"/>
          <w:color w:val="000000" w:themeColor="text1"/>
        </w:rPr>
        <w:t>,</w:t>
      </w:r>
      <w:commentRangeStart w:id="24"/>
      <w:r w:rsidR="00973678" w:rsidRPr="00C337CB">
        <w:rPr>
          <w:rFonts w:cs="Times New Roman"/>
          <w:color w:val="000000" w:themeColor="text1"/>
        </w:rPr>
        <w:t xml:space="preserve"> </w:t>
      </w:r>
      <w:r w:rsidR="0091513D" w:rsidRPr="00C337CB">
        <w:rPr>
          <w:rFonts w:cs="Times New Roman"/>
          <w:color w:val="000000" w:themeColor="text1"/>
        </w:rPr>
        <w:t>the colour</w:t>
      </w:r>
      <w:r w:rsidR="00F64383" w:rsidRPr="00C337CB">
        <w:rPr>
          <w:rFonts w:cs="Times New Roman"/>
          <w:color w:val="000000" w:themeColor="text1"/>
        </w:rPr>
        <w:t xml:space="preserve"> of the</w:t>
      </w:r>
      <w:r w:rsidR="0091513D" w:rsidRPr="00C337CB">
        <w:rPr>
          <w:rFonts w:cs="Times New Roman"/>
          <w:color w:val="000000" w:themeColor="text1"/>
        </w:rPr>
        <w:t xml:space="preserve"> morph</w:t>
      </w:r>
      <w:r w:rsidR="00F64383" w:rsidRPr="00C337CB">
        <w:rPr>
          <w:rFonts w:cs="Times New Roman"/>
          <w:color w:val="000000" w:themeColor="text1"/>
        </w:rPr>
        <w:t xml:space="preserve"> was noted</w:t>
      </w:r>
      <w:commentRangeEnd w:id="24"/>
      <w:r w:rsidR="004A23B8">
        <w:rPr>
          <w:rStyle w:val="CommentReference"/>
        </w:rPr>
        <w:commentReference w:id="24"/>
      </w:r>
      <w:r w:rsidR="00F64383" w:rsidRPr="00C337CB">
        <w:rPr>
          <w:rFonts w:cs="Times New Roman"/>
          <w:color w:val="000000" w:themeColor="text1"/>
        </w:rPr>
        <w:t>,</w:t>
      </w:r>
      <w:r w:rsidR="0091513D" w:rsidRPr="00C337CB">
        <w:rPr>
          <w:rFonts w:cs="Times New Roman"/>
          <w:color w:val="000000" w:themeColor="text1"/>
        </w:rPr>
        <w:t xml:space="preserve"> </w:t>
      </w:r>
      <w:r w:rsidR="00973678" w:rsidRPr="00C337CB">
        <w:rPr>
          <w:rFonts w:cs="Times New Roman"/>
          <w:color w:val="000000" w:themeColor="text1"/>
        </w:rPr>
        <w:t>and in the case of females whether they were carrying eggs or not.</w:t>
      </w:r>
      <w:r w:rsidR="00A14031" w:rsidRPr="00C337CB">
        <w:rPr>
          <w:rFonts w:cs="Times New Roman"/>
          <w:color w:val="000000" w:themeColor="text1"/>
        </w:rPr>
        <w:t xml:space="preserve"> </w:t>
      </w:r>
      <w:r w:rsidR="005F4C17" w:rsidRPr="00C337CB">
        <w:rPr>
          <w:rFonts w:cs="Times New Roman"/>
          <w:color w:val="000000" w:themeColor="text1"/>
        </w:rPr>
        <w:t xml:space="preserve">Pistorius (2006) established a highly significant relationship between weight and thoracic length for the </w:t>
      </w:r>
      <w:proofErr w:type="spellStart"/>
      <w:r w:rsidR="005F4C17" w:rsidRPr="00C337CB">
        <w:rPr>
          <w:rFonts w:cs="Times New Roman"/>
          <w:i/>
          <w:color w:val="000000" w:themeColor="text1"/>
        </w:rPr>
        <w:t>B.latro</w:t>
      </w:r>
      <w:proofErr w:type="spellEnd"/>
      <w:r w:rsidR="005F4C17" w:rsidRPr="00C337CB">
        <w:rPr>
          <w:rFonts w:cs="Times New Roman"/>
          <w:color w:val="000000" w:themeColor="text1"/>
        </w:rPr>
        <w:t xml:space="preserve"> population on Aldabra</w:t>
      </w:r>
      <w:r w:rsidR="003A1BA1" w:rsidRPr="00C337CB">
        <w:rPr>
          <w:rFonts w:cs="Times New Roman"/>
          <w:color w:val="000000" w:themeColor="text1"/>
        </w:rPr>
        <w:t>,</w:t>
      </w:r>
      <w:r w:rsidR="002A02EA" w:rsidRPr="00C337CB">
        <w:rPr>
          <w:rFonts w:cs="Times New Roman"/>
          <w:color w:val="000000" w:themeColor="text1"/>
        </w:rPr>
        <w:t xml:space="preserve"> </w:t>
      </w:r>
      <w:r w:rsidR="005F4C17" w:rsidRPr="00C337CB">
        <w:rPr>
          <w:rFonts w:cs="Times New Roman"/>
          <w:color w:val="000000" w:themeColor="text1"/>
        </w:rPr>
        <w:t>corresponding to findings in other studies (</w:t>
      </w:r>
      <w:r w:rsidR="002A02EA" w:rsidRPr="00C337CB">
        <w:rPr>
          <w:rFonts w:cs="Times New Roman"/>
          <w:color w:val="000000" w:themeColor="text1"/>
        </w:rPr>
        <w:t xml:space="preserve">Amesbury 1980; </w:t>
      </w:r>
      <w:proofErr w:type="spellStart"/>
      <w:r w:rsidR="002A02EA" w:rsidRPr="00C337CB">
        <w:rPr>
          <w:rFonts w:cs="Times New Roman"/>
          <w:color w:val="000000" w:themeColor="text1"/>
        </w:rPr>
        <w:t>Anagnostou</w:t>
      </w:r>
      <w:proofErr w:type="spellEnd"/>
      <w:r w:rsidR="002A02EA" w:rsidRPr="00C337CB">
        <w:rPr>
          <w:rFonts w:cs="Times New Roman"/>
          <w:color w:val="000000" w:themeColor="text1"/>
        </w:rPr>
        <w:t xml:space="preserve"> and </w:t>
      </w:r>
      <w:proofErr w:type="spellStart"/>
      <w:r w:rsidR="002A02EA" w:rsidRPr="00C337CB">
        <w:rPr>
          <w:rFonts w:cs="Times New Roman"/>
          <w:color w:val="000000" w:themeColor="text1"/>
        </w:rPr>
        <w:t>Shubart</w:t>
      </w:r>
      <w:proofErr w:type="spellEnd"/>
      <w:r w:rsidR="002A02EA" w:rsidRPr="00C337CB">
        <w:rPr>
          <w:rFonts w:cs="Times New Roman"/>
          <w:color w:val="000000" w:themeColor="text1"/>
        </w:rPr>
        <w:t xml:space="preserve"> 2014; </w:t>
      </w:r>
      <w:proofErr w:type="spellStart"/>
      <w:r w:rsidR="002A02EA" w:rsidRPr="00C337CB">
        <w:rPr>
          <w:rFonts w:cs="Times New Roman"/>
          <w:color w:val="000000" w:themeColor="text1"/>
        </w:rPr>
        <w:t>Helagi</w:t>
      </w:r>
      <w:proofErr w:type="spellEnd"/>
      <w:r w:rsidR="002A02EA" w:rsidRPr="00C337CB">
        <w:rPr>
          <w:rFonts w:cs="Times New Roman"/>
          <w:color w:val="000000" w:themeColor="text1"/>
        </w:rPr>
        <w:t xml:space="preserve"> et al. 2015</w:t>
      </w:r>
      <w:r w:rsidR="005F4C17" w:rsidRPr="00C337CB">
        <w:rPr>
          <w:rFonts w:cs="Times New Roman"/>
          <w:color w:val="000000" w:themeColor="text1"/>
        </w:rPr>
        <w:t>)</w:t>
      </w:r>
      <w:r w:rsidR="002A02EA" w:rsidRPr="00C337CB">
        <w:rPr>
          <w:rFonts w:cs="Times New Roman"/>
          <w:color w:val="000000" w:themeColor="text1"/>
        </w:rPr>
        <w:t>.</w:t>
      </w:r>
      <w:r w:rsidR="00A06414" w:rsidRPr="00C337CB">
        <w:rPr>
          <w:rFonts w:cs="Times New Roman"/>
          <w:color w:val="000000" w:themeColor="text1"/>
        </w:rPr>
        <w:t xml:space="preserve"> T</w:t>
      </w:r>
      <w:r w:rsidR="007F52B6" w:rsidRPr="00C337CB">
        <w:rPr>
          <w:rFonts w:cs="Times New Roman"/>
          <w:color w:val="000000" w:themeColor="text1"/>
        </w:rPr>
        <w:t>herefore t</w:t>
      </w:r>
      <w:r w:rsidR="00A06414" w:rsidRPr="00C337CB">
        <w:rPr>
          <w:rFonts w:cs="Times New Roman"/>
          <w:color w:val="000000" w:themeColor="text1"/>
        </w:rPr>
        <w:t>he thoracic length</w:t>
      </w:r>
      <w:r w:rsidR="00086438" w:rsidRPr="00C337CB">
        <w:rPr>
          <w:rFonts w:cs="Times New Roman"/>
          <w:color w:val="000000" w:themeColor="text1"/>
        </w:rPr>
        <w:t>,</w:t>
      </w:r>
      <w:r w:rsidR="00A06414" w:rsidRPr="00C337CB">
        <w:rPr>
          <w:rFonts w:cs="Times New Roman"/>
          <w:color w:val="000000" w:themeColor="text1"/>
        </w:rPr>
        <w:t xml:space="preserve"> </w:t>
      </w:r>
      <w:r w:rsidR="007F52B6" w:rsidRPr="00C337CB">
        <w:rPr>
          <w:rFonts w:cs="Times New Roman"/>
        </w:rPr>
        <w:t>the linear distance between anterior and posterior borders of the thoracic groove</w:t>
      </w:r>
      <w:r w:rsidR="00E624C4" w:rsidRPr="00C337CB">
        <w:rPr>
          <w:rFonts w:cs="Times New Roman"/>
        </w:rPr>
        <w:t xml:space="preserve"> (</w:t>
      </w:r>
      <w:proofErr w:type="spellStart"/>
      <w:r w:rsidR="00E624C4" w:rsidRPr="00C337CB">
        <w:rPr>
          <w:rFonts w:cs="Times New Roman"/>
        </w:rPr>
        <w:t>Helfman</w:t>
      </w:r>
      <w:proofErr w:type="spellEnd"/>
      <w:r w:rsidR="00E624C4" w:rsidRPr="00C337CB">
        <w:rPr>
          <w:rFonts w:cs="Times New Roman"/>
        </w:rPr>
        <w:t xml:space="preserve"> 1973)</w:t>
      </w:r>
      <w:r w:rsidR="00086438" w:rsidRPr="00C337CB">
        <w:rPr>
          <w:rFonts w:cs="Times New Roman"/>
        </w:rPr>
        <w:t>,</w:t>
      </w:r>
      <w:r w:rsidR="007F52B6" w:rsidRPr="00C337CB">
        <w:rPr>
          <w:rFonts w:cs="Times New Roman"/>
        </w:rPr>
        <w:t xml:space="preserve"> </w:t>
      </w:r>
      <w:r w:rsidR="00A06414" w:rsidRPr="00C337CB">
        <w:rPr>
          <w:rFonts w:cs="Times New Roman"/>
          <w:color w:val="000000" w:themeColor="text1"/>
        </w:rPr>
        <w:t xml:space="preserve">of each individual </w:t>
      </w:r>
      <w:r w:rsidR="009F33F1" w:rsidRPr="00C337CB">
        <w:rPr>
          <w:rFonts w:cs="Times New Roman"/>
          <w:color w:val="000000" w:themeColor="text1"/>
        </w:rPr>
        <w:t xml:space="preserve">encounter </w:t>
      </w:r>
      <w:r w:rsidR="00A06414" w:rsidRPr="00C337CB">
        <w:rPr>
          <w:rFonts w:cs="Times New Roman"/>
          <w:color w:val="000000" w:themeColor="text1"/>
        </w:rPr>
        <w:t xml:space="preserve">was measured using </w:t>
      </w:r>
      <w:proofErr w:type="spellStart"/>
      <w:r w:rsidR="00A06414" w:rsidRPr="00C337CB">
        <w:rPr>
          <w:rFonts w:cs="Times New Roman"/>
          <w:color w:val="000000" w:themeColor="text1"/>
        </w:rPr>
        <w:t>vernier</w:t>
      </w:r>
      <w:proofErr w:type="spellEnd"/>
      <w:r w:rsidR="00A06414" w:rsidRPr="00C337CB">
        <w:rPr>
          <w:rFonts w:cs="Times New Roman"/>
          <w:color w:val="000000" w:themeColor="text1"/>
        </w:rPr>
        <w:t xml:space="preserve"> cal</w:t>
      </w:r>
      <w:r w:rsidR="007F52B6" w:rsidRPr="00C337CB">
        <w:rPr>
          <w:rFonts w:cs="Times New Roman"/>
          <w:color w:val="000000" w:themeColor="text1"/>
        </w:rPr>
        <w:t>lipers.</w:t>
      </w:r>
    </w:p>
    <w:p w14:paraId="07E5B3A1" w14:textId="77777777" w:rsidR="00F01861" w:rsidRPr="00C337CB" w:rsidRDefault="00DA2EE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lastRenderedPageBreak/>
        <w:t>Several studies</w:t>
      </w:r>
      <w:r w:rsidR="00405B22" w:rsidRPr="00C337CB">
        <w:rPr>
          <w:rFonts w:cs="Times New Roman"/>
          <w:color w:val="000000" w:themeColor="text1"/>
          <w:sz w:val="22"/>
          <w:szCs w:val="22"/>
        </w:rPr>
        <w:t xml:space="preserve"> (Amesbury 1980;</w:t>
      </w:r>
      <w:r w:rsidR="00773E7B" w:rsidRPr="00C337CB">
        <w:rPr>
          <w:rFonts w:cs="Times New Roman"/>
          <w:color w:val="000000" w:themeColor="text1"/>
          <w:sz w:val="22"/>
          <w:szCs w:val="22"/>
        </w:rPr>
        <w:t xml:space="preserve"> </w:t>
      </w:r>
      <w:r w:rsidR="0086181E" w:rsidRPr="00C337CB">
        <w:rPr>
          <w:rFonts w:cs="Times New Roman"/>
          <w:color w:val="000000" w:themeColor="text1"/>
          <w:sz w:val="22"/>
          <w:szCs w:val="22"/>
        </w:rPr>
        <w:t xml:space="preserve">Fletcher et al. 1990 and Held 1963 cited by </w:t>
      </w:r>
      <w:r w:rsidR="00405B22" w:rsidRPr="00C337CB">
        <w:rPr>
          <w:rFonts w:cs="Times New Roman"/>
          <w:color w:val="000000" w:themeColor="text1"/>
          <w:sz w:val="22"/>
          <w:szCs w:val="22"/>
        </w:rPr>
        <w:t>Drew et al. 2010)</w:t>
      </w:r>
      <w:r w:rsidRPr="00C337CB">
        <w:rPr>
          <w:rFonts w:cs="Times New Roman"/>
          <w:color w:val="000000" w:themeColor="text1"/>
          <w:sz w:val="22"/>
          <w:szCs w:val="22"/>
        </w:rPr>
        <w:t xml:space="preserve"> noted a distinct expansion of the abdomen on </w:t>
      </w:r>
      <w:proofErr w:type="spellStart"/>
      <w:r w:rsidRPr="00C337CB">
        <w:rPr>
          <w:rFonts w:cs="Times New Roman"/>
          <w:i/>
          <w:color w:val="000000" w:themeColor="text1"/>
          <w:sz w:val="22"/>
          <w:szCs w:val="22"/>
        </w:rPr>
        <w:t>B.latro</w:t>
      </w:r>
      <w:proofErr w:type="spellEnd"/>
      <w:r w:rsidRPr="00C337CB">
        <w:rPr>
          <w:rFonts w:cs="Times New Roman"/>
          <w:color w:val="000000" w:themeColor="text1"/>
          <w:sz w:val="22"/>
          <w:szCs w:val="22"/>
        </w:rPr>
        <w:t xml:space="preserve"> prior to </w:t>
      </w:r>
      <w:proofErr w:type="spellStart"/>
      <w:r w:rsidRPr="00C337CB">
        <w:rPr>
          <w:rFonts w:cs="Times New Roman"/>
          <w:color w:val="000000" w:themeColor="text1"/>
          <w:sz w:val="22"/>
          <w:szCs w:val="22"/>
        </w:rPr>
        <w:t>moulting</w:t>
      </w:r>
      <w:proofErr w:type="spellEnd"/>
      <w:r w:rsidRPr="00C337CB">
        <w:rPr>
          <w:rFonts w:cs="Times New Roman"/>
          <w:color w:val="000000" w:themeColor="text1"/>
          <w:sz w:val="22"/>
          <w:szCs w:val="22"/>
        </w:rPr>
        <w:t xml:space="preserve">. </w:t>
      </w:r>
      <w:proofErr w:type="spellStart"/>
      <w:r w:rsidR="0087555D" w:rsidRPr="00C337CB">
        <w:rPr>
          <w:rFonts w:cs="Times New Roman"/>
          <w:color w:val="000000" w:themeColor="text1"/>
          <w:sz w:val="22"/>
          <w:szCs w:val="22"/>
        </w:rPr>
        <w:t>Pleonal</w:t>
      </w:r>
      <w:proofErr w:type="spellEnd"/>
      <w:r w:rsidR="00773E7B" w:rsidRPr="00C337CB">
        <w:rPr>
          <w:rFonts w:cs="Times New Roman"/>
          <w:color w:val="000000" w:themeColor="text1"/>
          <w:sz w:val="22"/>
          <w:szCs w:val="22"/>
        </w:rPr>
        <w:t xml:space="preserve"> expansion has also been linked to the reproductive condition of females, as it can be indicative of gonad development (</w:t>
      </w:r>
      <w:r w:rsidR="0087555D" w:rsidRPr="00C337CB">
        <w:rPr>
          <w:rFonts w:cs="Times New Roman"/>
          <w:color w:val="000000" w:themeColor="text1"/>
          <w:sz w:val="22"/>
          <w:szCs w:val="22"/>
        </w:rPr>
        <w:t xml:space="preserve">Fletcher et al. 1991; </w:t>
      </w:r>
      <w:r w:rsidR="00773E7B" w:rsidRPr="00C337CB">
        <w:rPr>
          <w:rFonts w:cs="Times New Roman"/>
          <w:color w:val="000000" w:themeColor="text1"/>
          <w:sz w:val="22"/>
          <w:szCs w:val="22"/>
        </w:rPr>
        <w:t xml:space="preserve">Sato and </w:t>
      </w:r>
      <w:proofErr w:type="spellStart"/>
      <w:r w:rsidR="00773E7B" w:rsidRPr="00C337CB">
        <w:rPr>
          <w:rFonts w:cs="Times New Roman"/>
          <w:color w:val="000000" w:themeColor="text1"/>
          <w:sz w:val="22"/>
          <w:szCs w:val="22"/>
        </w:rPr>
        <w:t>Yoseda</w:t>
      </w:r>
      <w:proofErr w:type="spellEnd"/>
      <w:r w:rsidR="00773E7B" w:rsidRPr="00C337CB">
        <w:rPr>
          <w:rFonts w:cs="Times New Roman"/>
          <w:color w:val="000000" w:themeColor="text1"/>
          <w:sz w:val="22"/>
          <w:szCs w:val="22"/>
        </w:rPr>
        <w:t xml:space="preserve"> 2009)</w:t>
      </w:r>
      <w:r w:rsidR="00FF308A" w:rsidRPr="00C337CB">
        <w:rPr>
          <w:rFonts w:cs="Times New Roman"/>
          <w:color w:val="000000" w:themeColor="text1"/>
          <w:sz w:val="22"/>
          <w:szCs w:val="22"/>
        </w:rPr>
        <w:t xml:space="preserve">. </w:t>
      </w:r>
      <w:r w:rsidR="00EC0694" w:rsidRPr="00C337CB">
        <w:rPr>
          <w:rFonts w:cs="Times New Roman"/>
          <w:color w:val="000000" w:themeColor="text1"/>
          <w:sz w:val="22"/>
          <w:szCs w:val="22"/>
        </w:rPr>
        <w:t>Therefore d</w:t>
      </w:r>
      <w:r w:rsidR="00FF308A" w:rsidRPr="00C337CB">
        <w:rPr>
          <w:rFonts w:cs="Times New Roman"/>
          <w:color w:val="000000" w:themeColor="text1"/>
          <w:sz w:val="22"/>
          <w:szCs w:val="22"/>
        </w:rPr>
        <w:t xml:space="preserve">uring each encounter the degree of </w:t>
      </w:r>
      <w:proofErr w:type="spellStart"/>
      <w:r w:rsidR="00FF308A" w:rsidRPr="00C337CB">
        <w:rPr>
          <w:rFonts w:cs="Times New Roman"/>
          <w:color w:val="000000" w:themeColor="text1"/>
          <w:sz w:val="22"/>
          <w:szCs w:val="22"/>
        </w:rPr>
        <w:t>pleonal</w:t>
      </w:r>
      <w:proofErr w:type="spellEnd"/>
      <w:r w:rsidR="00FF308A" w:rsidRPr="00C337CB">
        <w:rPr>
          <w:rFonts w:cs="Times New Roman"/>
          <w:color w:val="000000" w:themeColor="text1"/>
          <w:sz w:val="22"/>
          <w:szCs w:val="22"/>
        </w:rPr>
        <w:t xml:space="preserve"> expansion using a four-level categorical scale</w:t>
      </w:r>
      <w:r w:rsidR="00EC0694" w:rsidRPr="00C337CB">
        <w:rPr>
          <w:rFonts w:cs="Times New Roman"/>
          <w:color w:val="000000" w:themeColor="text1"/>
          <w:sz w:val="22"/>
          <w:szCs w:val="22"/>
        </w:rPr>
        <w:t xml:space="preserve"> was recorded</w:t>
      </w:r>
      <w:r w:rsidR="00FF308A" w:rsidRPr="00C337CB">
        <w:rPr>
          <w:rFonts w:cs="Times New Roman"/>
          <w:color w:val="000000" w:themeColor="text1"/>
          <w:sz w:val="22"/>
          <w:szCs w:val="22"/>
        </w:rPr>
        <w:t>. In this scale</w:t>
      </w:r>
      <w:r w:rsidR="00E0205F" w:rsidRPr="00C337CB">
        <w:rPr>
          <w:rFonts w:cs="Times New Roman"/>
          <w:color w:val="000000" w:themeColor="text1"/>
          <w:sz w:val="22"/>
          <w:szCs w:val="22"/>
        </w:rPr>
        <w:t>,</w:t>
      </w:r>
      <w:r w:rsidR="00FF308A" w:rsidRPr="00C337CB">
        <w:rPr>
          <w:rFonts w:cs="Times New Roman"/>
          <w:color w:val="000000" w:themeColor="text1"/>
          <w:sz w:val="22"/>
          <w:szCs w:val="22"/>
        </w:rPr>
        <w:t xml:space="preserve"> 1 was assigned to individuals in which all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plates are touching each other or there is only a small gap between the most posterior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 (first plate) and the next (second plate). An index of 2 was assigned to those in which the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was slightly swollen and the fleshy abdomen is visible between the first and second plates, and somewhat visible between the second and third plate. An index of 3 was assigned if the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was swollen and the fleshy abdomen is clearly present between the first, second and third plates, and somewhat visible between the third and the fourth plate. Finally, an index of 4 indicat</w:t>
      </w:r>
      <w:r w:rsidR="008C3EEF" w:rsidRPr="00C337CB">
        <w:rPr>
          <w:rFonts w:cs="Times New Roman"/>
          <w:color w:val="000000" w:themeColor="text1"/>
          <w:sz w:val="22"/>
          <w:szCs w:val="22"/>
        </w:rPr>
        <w:t>es a</w:t>
      </w:r>
      <w:r w:rsidR="00FF308A" w:rsidRPr="00C337CB">
        <w:rPr>
          <w:rFonts w:cs="Times New Roman"/>
          <w:color w:val="000000" w:themeColor="text1"/>
          <w:sz w:val="22"/>
          <w:szCs w:val="22"/>
        </w:rPr>
        <w:t xml:space="preserve"> strongly swollen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and the fleshy abdomen is visible between all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plates.</w:t>
      </w:r>
      <w:r w:rsidR="00775849" w:rsidRPr="00C337CB">
        <w:rPr>
          <w:rFonts w:cs="Times New Roman"/>
          <w:color w:val="000000" w:themeColor="text1"/>
          <w:sz w:val="22"/>
          <w:szCs w:val="22"/>
        </w:rPr>
        <w:t xml:space="preserve"> </w:t>
      </w:r>
      <w:r w:rsidR="008F4C6D" w:rsidRPr="00C337CB">
        <w:rPr>
          <w:rFonts w:cs="Times New Roman"/>
          <w:color w:val="000000" w:themeColor="text1"/>
          <w:sz w:val="22"/>
          <w:szCs w:val="22"/>
        </w:rPr>
        <w:t xml:space="preserve">In addition, </w:t>
      </w:r>
      <w:r w:rsidR="008F4C6D" w:rsidRPr="00C337CB">
        <w:rPr>
          <w:rFonts w:cs="Times New Roman"/>
          <w:i/>
          <w:color w:val="000000" w:themeColor="text1"/>
          <w:sz w:val="22"/>
          <w:szCs w:val="22"/>
        </w:rPr>
        <w:t xml:space="preserve">B. </w:t>
      </w:r>
      <w:proofErr w:type="spellStart"/>
      <w:r w:rsidR="008F4C6D" w:rsidRPr="00C337CB">
        <w:rPr>
          <w:rFonts w:cs="Times New Roman"/>
          <w:i/>
          <w:color w:val="000000" w:themeColor="text1"/>
          <w:sz w:val="22"/>
          <w:szCs w:val="22"/>
        </w:rPr>
        <w:t>latro</w:t>
      </w:r>
      <w:proofErr w:type="spellEnd"/>
      <w:r w:rsidR="008F4C6D" w:rsidRPr="00C337CB">
        <w:rPr>
          <w:rFonts w:cs="Times New Roman"/>
          <w:color w:val="000000" w:themeColor="text1"/>
          <w:sz w:val="22"/>
          <w:szCs w:val="22"/>
        </w:rPr>
        <w:t xml:space="preserve"> </w:t>
      </w:r>
      <w:proofErr w:type="spellStart"/>
      <w:r w:rsidR="008F4C6D" w:rsidRPr="00C337CB">
        <w:rPr>
          <w:rFonts w:cs="Times New Roman"/>
          <w:color w:val="000000" w:themeColor="text1"/>
          <w:sz w:val="22"/>
          <w:szCs w:val="22"/>
        </w:rPr>
        <w:t>behaviour</w:t>
      </w:r>
      <w:proofErr w:type="spellEnd"/>
      <w:r w:rsidR="008F4C6D" w:rsidRPr="00C337CB">
        <w:rPr>
          <w:rFonts w:cs="Times New Roman"/>
          <w:color w:val="000000" w:themeColor="text1"/>
          <w:sz w:val="22"/>
          <w:szCs w:val="22"/>
        </w:rPr>
        <w:t xml:space="preserve"> has been </w:t>
      </w:r>
      <w:proofErr w:type="spellStart"/>
      <w:r w:rsidR="008F4C6D" w:rsidRPr="00C337CB">
        <w:rPr>
          <w:rFonts w:cs="Times New Roman"/>
          <w:color w:val="000000" w:themeColor="text1"/>
          <w:sz w:val="22"/>
          <w:szCs w:val="22"/>
        </w:rPr>
        <w:t>hypothesised</w:t>
      </w:r>
      <w:proofErr w:type="spellEnd"/>
      <w:r w:rsidR="008F4C6D" w:rsidRPr="00C337CB">
        <w:rPr>
          <w:rFonts w:cs="Times New Roman"/>
          <w:color w:val="000000" w:themeColor="text1"/>
          <w:sz w:val="22"/>
          <w:szCs w:val="22"/>
        </w:rPr>
        <w:t xml:space="preserve"> to be influenced by humidity </w:t>
      </w:r>
      <w:r w:rsidR="006A6046" w:rsidRPr="00C337CB">
        <w:rPr>
          <w:rFonts w:cs="Times New Roman"/>
          <w:color w:val="000000" w:themeColor="text1"/>
          <w:sz w:val="22"/>
          <w:szCs w:val="22"/>
        </w:rPr>
        <w:t xml:space="preserve">(Schiller 1992) </w:t>
      </w:r>
      <w:r w:rsidR="008F4C6D" w:rsidRPr="00C337CB">
        <w:rPr>
          <w:rFonts w:cs="Times New Roman"/>
          <w:color w:val="000000" w:themeColor="text1"/>
          <w:sz w:val="22"/>
          <w:szCs w:val="22"/>
        </w:rPr>
        <w:t>and the phase of the moon</w:t>
      </w:r>
      <w:r w:rsidR="008F5E48" w:rsidRPr="00C337CB">
        <w:rPr>
          <w:rFonts w:cs="Times New Roman"/>
          <w:color w:val="000000" w:themeColor="text1"/>
          <w:sz w:val="22"/>
          <w:szCs w:val="22"/>
        </w:rPr>
        <w:t xml:space="preserve"> (Amesbury 1</w:t>
      </w:r>
      <w:r w:rsidR="00007804" w:rsidRPr="00C337CB">
        <w:rPr>
          <w:rFonts w:cs="Times New Roman"/>
          <w:color w:val="000000" w:themeColor="text1"/>
          <w:sz w:val="22"/>
          <w:szCs w:val="22"/>
        </w:rPr>
        <w:t>9</w:t>
      </w:r>
      <w:r w:rsidR="00CA1482" w:rsidRPr="00C337CB">
        <w:rPr>
          <w:rFonts w:cs="Times New Roman"/>
          <w:color w:val="000000" w:themeColor="text1"/>
          <w:sz w:val="22"/>
          <w:szCs w:val="22"/>
        </w:rPr>
        <w:t>80</w:t>
      </w:r>
      <w:r w:rsidR="0006320C" w:rsidRPr="00C337CB">
        <w:rPr>
          <w:rFonts w:cs="Times New Roman"/>
          <w:color w:val="000000" w:themeColor="text1"/>
          <w:sz w:val="22"/>
          <w:szCs w:val="22"/>
        </w:rPr>
        <w:t xml:space="preserve">; </w:t>
      </w:r>
      <w:r w:rsidR="00CA1482" w:rsidRPr="00C337CB">
        <w:rPr>
          <w:rFonts w:cs="Times New Roman"/>
          <w:color w:val="000000" w:themeColor="text1"/>
          <w:sz w:val="22"/>
          <w:szCs w:val="22"/>
        </w:rPr>
        <w:t xml:space="preserve">Sato and </w:t>
      </w:r>
      <w:proofErr w:type="spellStart"/>
      <w:r w:rsidR="00CA1482" w:rsidRPr="00C337CB">
        <w:rPr>
          <w:rFonts w:cs="Times New Roman"/>
          <w:color w:val="000000" w:themeColor="text1"/>
          <w:sz w:val="22"/>
          <w:szCs w:val="22"/>
        </w:rPr>
        <w:t>Yoseda</w:t>
      </w:r>
      <w:proofErr w:type="spellEnd"/>
      <w:r w:rsidR="00CA1482" w:rsidRPr="00C337CB">
        <w:rPr>
          <w:rFonts w:cs="Times New Roman"/>
          <w:color w:val="000000" w:themeColor="text1"/>
          <w:sz w:val="22"/>
          <w:szCs w:val="22"/>
        </w:rPr>
        <w:t xml:space="preserve"> 2009; </w:t>
      </w:r>
      <w:r w:rsidR="008F5E48" w:rsidRPr="00C337CB">
        <w:rPr>
          <w:rFonts w:cs="Times New Roman"/>
          <w:color w:val="000000" w:themeColor="text1"/>
          <w:sz w:val="22"/>
          <w:szCs w:val="22"/>
        </w:rPr>
        <w:t>Drew et al. 2010)</w:t>
      </w:r>
      <w:r w:rsidR="008F4C6D" w:rsidRPr="00C337CB">
        <w:rPr>
          <w:rFonts w:cs="Times New Roman"/>
          <w:color w:val="000000" w:themeColor="text1"/>
          <w:sz w:val="22"/>
          <w:szCs w:val="22"/>
        </w:rPr>
        <w:t>. Therefore in each survey</w:t>
      </w:r>
      <w:r w:rsidR="003E2423" w:rsidRPr="00C337CB">
        <w:rPr>
          <w:rFonts w:cs="Times New Roman"/>
          <w:color w:val="000000" w:themeColor="text1"/>
          <w:sz w:val="22"/>
          <w:szCs w:val="22"/>
        </w:rPr>
        <w:t xml:space="preserve"> it was noted whether the soil was moist</w:t>
      </w:r>
      <w:r w:rsidR="0003284F" w:rsidRPr="00C337CB">
        <w:rPr>
          <w:rFonts w:cs="Times New Roman"/>
          <w:color w:val="000000" w:themeColor="text1"/>
          <w:sz w:val="22"/>
          <w:szCs w:val="22"/>
        </w:rPr>
        <w:t xml:space="preserve"> </w:t>
      </w:r>
      <w:r w:rsidR="00AE7F39" w:rsidRPr="00C337CB">
        <w:rPr>
          <w:rFonts w:cs="Times New Roman"/>
          <w:color w:val="000000" w:themeColor="text1"/>
          <w:sz w:val="22"/>
          <w:szCs w:val="22"/>
        </w:rPr>
        <w:t xml:space="preserve">due to ongoing or previous rain </w:t>
      </w:r>
      <w:r w:rsidR="00554ECC" w:rsidRPr="00C337CB">
        <w:rPr>
          <w:rFonts w:cs="Times New Roman"/>
          <w:color w:val="000000" w:themeColor="text1"/>
          <w:sz w:val="22"/>
          <w:szCs w:val="22"/>
        </w:rPr>
        <w:t>as well as the phase of the moon.</w:t>
      </w:r>
    </w:p>
    <w:p w14:paraId="1228E95A" w14:textId="77777777" w:rsidR="00197D10" w:rsidRDefault="00197D10" w:rsidP="00C337CB">
      <w:pPr>
        <w:pStyle w:val="BodyText"/>
        <w:jc w:val="both"/>
        <w:rPr>
          <w:rFonts w:cs="Times New Roman"/>
          <w:b/>
          <w:color w:val="000000" w:themeColor="text1"/>
        </w:rPr>
      </w:pPr>
    </w:p>
    <w:p w14:paraId="468CEE92" w14:textId="77777777" w:rsidR="000C2566" w:rsidRPr="00C337CB" w:rsidRDefault="00F01861" w:rsidP="004A23B8">
      <w:pPr>
        <w:pStyle w:val="BodyText"/>
        <w:jc w:val="both"/>
        <w:outlineLvl w:val="0"/>
        <w:rPr>
          <w:rFonts w:cs="Times New Roman"/>
          <w:b/>
          <w:color w:val="000000" w:themeColor="text1"/>
        </w:rPr>
      </w:pPr>
      <w:r w:rsidRPr="00C337CB">
        <w:rPr>
          <w:rFonts w:cs="Times New Roman"/>
          <w:b/>
          <w:color w:val="000000" w:themeColor="text1"/>
        </w:rPr>
        <w:t>Data analysis</w:t>
      </w:r>
    </w:p>
    <w:p w14:paraId="27A93ED1" w14:textId="77777777" w:rsidR="00C861D3" w:rsidRPr="00C337CB" w:rsidRDefault="00C861D3" w:rsidP="004A23B8">
      <w:pPr>
        <w:pStyle w:val="BodyText"/>
        <w:jc w:val="both"/>
        <w:outlineLvl w:val="0"/>
        <w:rPr>
          <w:rFonts w:cs="Times New Roman"/>
          <w:b/>
          <w:color w:val="000000" w:themeColor="text1"/>
        </w:rPr>
      </w:pPr>
      <w:r w:rsidRPr="00C337CB">
        <w:rPr>
          <w:rFonts w:cs="Times New Roman"/>
          <w:color w:val="000000" w:themeColor="text1"/>
          <w:u w:val="single"/>
        </w:rPr>
        <w:t>Density</w:t>
      </w:r>
      <w:r w:rsidR="001B363C" w:rsidRPr="00C337CB">
        <w:rPr>
          <w:rFonts w:cs="Times New Roman"/>
          <w:color w:val="000000" w:themeColor="text1"/>
          <w:u w:val="single"/>
        </w:rPr>
        <w:t xml:space="preserve"> and ab</w:t>
      </w:r>
      <w:r w:rsidR="004766F0" w:rsidRPr="00C337CB">
        <w:rPr>
          <w:rFonts w:cs="Times New Roman"/>
          <w:color w:val="000000" w:themeColor="text1"/>
          <w:u w:val="single"/>
        </w:rPr>
        <w:t>undance</w:t>
      </w:r>
    </w:p>
    <w:p w14:paraId="22DBA15C" w14:textId="77777777" w:rsidR="005914E2" w:rsidRPr="00C337CB" w:rsidRDefault="008B4717" w:rsidP="00C337CB">
      <w:pPr>
        <w:pStyle w:val="FirstParagraph"/>
        <w:spacing w:line="276" w:lineRule="auto"/>
        <w:jc w:val="both"/>
        <w:rPr>
          <w:sz w:val="22"/>
          <w:szCs w:val="22"/>
        </w:rPr>
      </w:pPr>
      <w:r w:rsidRPr="00C337CB">
        <w:rPr>
          <w:rFonts w:cs="Times New Roman"/>
          <w:color w:val="000000" w:themeColor="text1"/>
          <w:sz w:val="22"/>
          <w:szCs w:val="22"/>
        </w:rPr>
        <w:t xml:space="preserve">The density of </w:t>
      </w:r>
      <w:r w:rsidRPr="00C337CB">
        <w:rPr>
          <w:rFonts w:cs="Times New Roman"/>
          <w:i/>
          <w:color w:val="000000" w:themeColor="text1"/>
          <w:sz w:val="22"/>
          <w:szCs w:val="22"/>
        </w:rPr>
        <w:t xml:space="preserve">B. </w:t>
      </w:r>
      <w:proofErr w:type="spellStart"/>
      <w:r w:rsidRPr="00C337CB">
        <w:rPr>
          <w:rFonts w:cs="Times New Roman"/>
          <w:i/>
          <w:color w:val="000000" w:themeColor="text1"/>
          <w:sz w:val="22"/>
          <w:szCs w:val="22"/>
        </w:rPr>
        <w:t>latro</w:t>
      </w:r>
      <w:proofErr w:type="spellEnd"/>
      <w:r w:rsidRPr="00C337CB">
        <w:rPr>
          <w:rFonts w:cs="Times New Roman"/>
          <w:color w:val="000000" w:themeColor="text1"/>
          <w:sz w:val="22"/>
          <w:szCs w:val="22"/>
        </w:rPr>
        <w:t xml:space="preserve"> during each survey was estimated using the hierarchical distance sampling model of </w:t>
      </w:r>
      <w:proofErr w:type="spellStart"/>
      <w:r w:rsidRPr="00C337CB">
        <w:rPr>
          <w:rFonts w:cs="Times New Roman"/>
          <w:color w:val="000000" w:themeColor="text1"/>
          <w:sz w:val="22"/>
          <w:szCs w:val="22"/>
        </w:rPr>
        <w:t>Royle</w:t>
      </w:r>
      <w:proofErr w:type="spellEnd"/>
      <w:r w:rsidRPr="00C337CB">
        <w:rPr>
          <w:rFonts w:cs="Times New Roman"/>
          <w:color w:val="000000" w:themeColor="text1"/>
          <w:sz w:val="22"/>
          <w:szCs w:val="22"/>
        </w:rPr>
        <w:t xml:space="preserve">, Dawson, and Bates (2004) implemented in the R package </w:t>
      </w:r>
      <w:r w:rsidR="00A4478C" w:rsidRPr="00C337CB">
        <w:rPr>
          <w:rStyle w:val="VerbatimChar"/>
          <w:rFonts w:asciiTheme="minorHAnsi" w:hAnsiTheme="minorHAnsi" w:cs="Times New Roman"/>
          <w:color w:val="000000" w:themeColor="text1"/>
          <w:sz w:val="20"/>
          <w:szCs w:val="20"/>
        </w:rPr>
        <w:t>unmarked</w:t>
      </w:r>
      <w:r w:rsidR="00A4478C" w:rsidRPr="00C337CB">
        <w:rPr>
          <w:rFonts w:cs="Times New Roman"/>
          <w:color w:val="000000" w:themeColor="text1"/>
          <w:sz w:val="18"/>
          <w:szCs w:val="22"/>
        </w:rPr>
        <w:t xml:space="preserve"> </w:t>
      </w:r>
      <w:r w:rsidRPr="00C337CB">
        <w:rPr>
          <w:rFonts w:cs="Times New Roman"/>
          <w:color w:val="000000" w:themeColor="text1"/>
          <w:sz w:val="22"/>
          <w:szCs w:val="22"/>
        </w:rPr>
        <w:t xml:space="preserve">(Fiske and Chandler 2011). </w:t>
      </w:r>
      <w:r w:rsidR="00487476" w:rsidRPr="00C337CB">
        <w:rPr>
          <w:rFonts w:cs="Times New Roman"/>
          <w:color w:val="000000" w:themeColor="text1"/>
          <w:sz w:val="22"/>
          <w:szCs w:val="22"/>
        </w:rPr>
        <w:t xml:space="preserve">The </w:t>
      </w:r>
      <w:r w:rsidR="00F627F4" w:rsidRPr="00C337CB">
        <w:rPr>
          <w:rFonts w:cs="Times New Roman"/>
          <w:color w:val="000000" w:themeColor="text1"/>
          <w:sz w:val="22"/>
          <w:szCs w:val="22"/>
        </w:rPr>
        <w:t>numbers of individuals within the five distance categories 0</w:t>
      </w:r>
      <w:r w:rsidR="007E338A" w:rsidRPr="00C337CB">
        <w:rPr>
          <w:rFonts w:cs="Times New Roman"/>
          <w:color w:val="000000" w:themeColor="text1"/>
          <w:sz w:val="22"/>
          <w:szCs w:val="22"/>
        </w:rPr>
        <w:t>−</w:t>
      </w:r>
      <w:r w:rsidR="00F627F4" w:rsidRPr="00C337CB">
        <w:rPr>
          <w:rFonts w:cs="Times New Roman"/>
          <w:color w:val="000000" w:themeColor="text1"/>
          <w:sz w:val="22"/>
          <w:szCs w:val="22"/>
        </w:rPr>
        <w:t>1, 1</w:t>
      </w:r>
      <w:r w:rsidR="007E338A" w:rsidRPr="00C337CB">
        <w:rPr>
          <w:rFonts w:cs="Times New Roman"/>
          <w:color w:val="000000" w:themeColor="text1"/>
          <w:sz w:val="22"/>
          <w:szCs w:val="22"/>
        </w:rPr>
        <w:t>−</w:t>
      </w:r>
      <w:r w:rsidR="00F627F4" w:rsidRPr="00C337CB">
        <w:rPr>
          <w:rFonts w:cs="Times New Roman"/>
          <w:color w:val="000000" w:themeColor="text1"/>
          <w:sz w:val="22"/>
          <w:szCs w:val="22"/>
        </w:rPr>
        <w:t>2, 2</w:t>
      </w:r>
      <w:r w:rsidR="007E338A" w:rsidRPr="00C337CB">
        <w:rPr>
          <w:rFonts w:cs="Times New Roman"/>
          <w:color w:val="000000" w:themeColor="text1"/>
          <w:sz w:val="22"/>
          <w:szCs w:val="22"/>
        </w:rPr>
        <w:t>−</w:t>
      </w:r>
      <w:r w:rsidR="00F627F4" w:rsidRPr="00C337CB">
        <w:rPr>
          <w:rFonts w:cs="Times New Roman"/>
          <w:color w:val="000000" w:themeColor="text1"/>
          <w:sz w:val="22"/>
          <w:szCs w:val="22"/>
        </w:rPr>
        <w:t>3, 3</w:t>
      </w:r>
      <w:r w:rsidR="007E338A" w:rsidRPr="00C337CB">
        <w:rPr>
          <w:rFonts w:cs="Times New Roman"/>
          <w:color w:val="000000" w:themeColor="text1"/>
          <w:sz w:val="22"/>
          <w:szCs w:val="22"/>
        </w:rPr>
        <w:t>−</w:t>
      </w:r>
      <w:r w:rsidR="00F627F4" w:rsidRPr="00C337CB">
        <w:rPr>
          <w:rFonts w:cs="Times New Roman"/>
          <w:color w:val="000000" w:themeColor="text1"/>
          <w:sz w:val="22"/>
          <w:szCs w:val="22"/>
        </w:rPr>
        <w:t>4, 4</w:t>
      </w:r>
      <w:r w:rsidR="007E338A" w:rsidRPr="00C337CB">
        <w:rPr>
          <w:rFonts w:cs="Times New Roman"/>
          <w:color w:val="000000" w:themeColor="text1"/>
          <w:sz w:val="22"/>
          <w:szCs w:val="22"/>
        </w:rPr>
        <w:t>−</w:t>
      </w:r>
      <w:r w:rsidR="00F627F4" w:rsidRPr="00C337CB">
        <w:rPr>
          <w:rFonts w:cs="Times New Roman"/>
          <w:color w:val="000000" w:themeColor="text1"/>
          <w:sz w:val="22"/>
          <w:szCs w:val="22"/>
        </w:rPr>
        <w:t>5m were</w:t>
      </w:r>
      <w:r w:rsidR="00487476" w:rsidRPr="00C337CB">
        <w:rPr>
          <w:rFonts w:cs="Times New Roman"/>
          <w:color w:val="000000" w:themeColor="text1"/>
          <w:sz w:val="22"/>
          <w:szCs w:val="22"/>
        </w:rPr>
        <w:t xml:space="preserve"> used</w:t>
      </w:r>
      <w:r w:rsidRPr="00C337CB">
        <w:rPr>
          <w:rFonts w:cs="Times New Roman"/>
          <w:color w:val="000000" w:themeColor="text1"/>
          <w:sz w:val="22"/>
          <w:szCs w:val="22"/>
        </w:rPr>
        <w:t xml:space="preserve"> to estimate the overall density and </w:t>
      </w:r>
      <w:r w:rsidR="00640EC1" w:rsidRPr="00C337CB">
        <w:rPr>
          <w:rFonts w:cs="Times New Roman"/>
          <w:color w:val="000000" w:themeColor="text1"/>
          <w:sz w:val="22"/>
          <w:szCs w:val="22"/>
        </w:rPr>
        <w:t>evaluate</w:t>
      </w:r>
      <w:r w:rsidR="00742EA2" w:rsidRPr="00C337CB">
        <w:rPr>
          <w:rFonts w:cs="Times New Roman"/>
          <w:color w:val="000000" w:themeColor="text1"/>
          <w:sz w:val="22"/>
          <w:szCs w:val="22"/>
        </w:rPr>
        <w:t>d</w:t>
      </w:r>
      <w:r w:rsidRPr="00C337CB">
        <w:rPr>
          <w:rFonts w:cs="Times New Roman"/>
          <w:color w:val="000000" w:themeColor="text1"/>
          <w:sz w:val="22"/>
          <w:szCs w:val="22"/>
        </w:rPr>
        <w:t xml:space="preserve"> the impact that habitat composition had in both the detectability and abundance of </w:t>
      </w:r>
      <w:r w:rsidRPr="00C337CB">
        <w:rPr>
          <w:rFonts w:cs="Times New Roman"/>
          <w:i/>
          <w:color w:val="000000" w:themeColor="text1"/>
          <w:sz w:val="22"/>
          <w:szCs w:val="22"/>
        </w:rPr>
        <w:t xml:space="preserve">B. </w:t>
      </w:r>
      <w:proofErr w:type="spellStart"/>
      <w:r w:rsidRPr="00C337CB">
        <w:rPr>
          <w:rFonts w:cs="Times New Roman"/>
          <w:i/>
          <w:color w:val="000000" w:themeColor="text1"/>
          <w:sz w:val="22"/>
          <w:szCs w:val="22"/>
        </w:rPr>
        <w:t>latro</w:t>
      </w:r>
      <w:proofErr w:type="spellEnd"/>
      <w:r w:rsidRPr="00C337CB">
        <w:rPr>
          <w:rFonts w:cs="Times New Roman"/>
          <w:color w:val="000000" w:themeColor="text1"/>
          <w:sz w:val="22"/>
          <w:szCs w:val="22"/>
        </w:rPr>
        <w:t>.</w:t>
      </w:r>
      <w:r w:rsidR="0029132D" w:rsidRPr="00C337CB">
        <w:rPr>
          <w:rFonts w:cs="Times New Roman"/>
          <w:color w:val="000000" w:themeColor="text1"/>
          <w:sz w:val="22"/>
          <w:szCs w:val="22"/>
        </w:rPr>
        <w:t xml:space="preserve"> </w:t>
      </w:r>
      <w:r w:rsidR="006F6E13" w:rsidRPr="00C337CB">
        <w:rPr>
          <w:sz w:val="22"/>
          <w:szCs w:val="22"/>
        </w:rPr>
        <w:t xml:space="preserve">Habitat composition was determined using high </w:t>
      </w:r>
      <w:r w:rsidR="00083808" w:rsidRPr="00C337CB">
        <w:rPr>
          <w:sz w:val="22"/>
          <w:szCs w:val="22"/>
        </w:rPr>
        <w:t>resolution satellite imagery (</w:t>
      </w:r>
      <w:r w:rsidR="00083808" w:rsidRPr="00C337CB">
        <w:rPr>
          <w:sz w:val="22"/>
          <w:szCs w:val="22"/>
          <w:highlight w:val="yellow"/>
        </w:rPr>
        <w:t>refe</w:t>
      </w:r>
      <w:r w:rsidR="00572BB2" w:rsidRPr="00C337CB">
        <w:rPr>
          <w:sz w:val="22"/>
          <w:szCs w:val="22"/>
          <w:highlight w:val="yellow"/>
        </w:rPr>
        <w:t>re</w:t>
      </w:r>
      <w:r w:rsidR="00083808" w:rsidRPr="00C337CB">
        <w:rPr>
          <w:sz w:val="22"/>
          <w:szCs w:val="22"/>
          <w:highlight w:val="yellow"/>
        </w:rPr>
        <w:t>nce</w:t>
      </w:r>
      <w:r w:rsidR="00083808" w:rsidRPr="00C337CB">
        <w:rPr>
          <w:sz w:val="22"/>
          <w:szCs w:val="22"/>
        </w:rPr>
        <w:t>) and classified into eight different habitat types.</w:t>
      </w:r>
      <w:r w:rsidR="00104996" w:rsidRPr="00C337CB">
        <w:rPr>
          <w:sz w:val="22"/>
          <w:szCs w:val="22"/>
        </w:rPr>
        <w:t xml:space="preserve"> </w:t>
      </w:r>
      <w:r w:rsidR="001526AC" w:rsidRPr="00C337CB">
        <w:rPr>
          <w:sz w:val="22"/>
          <w:szCs w:val="22"/>
        </w:rPr>
        <w:t>In each transect section t</w:t>
      </w:r>
      <w:r w:rsidR="00104996" w:rsidRPr="00C337CB">
        <w:rPr>
          <w:sz w:val="22"/>
          <w:szCs w:val="22"/>
        </w:rPr>
        <w:t>he percentage of area occupied by the different habitat types</w:t>
      </w:r>
      <w:r w:rsidR="00F340E4" w:rsidRPr="00C337CB">
        <w:rPr>
          <w:sz w:val="22"/>
          <w:szCs w:val="22"/>
        </w:rPr>
        <w:t xml:space="preserve"> that could affect </w:t>
      </w:r>
      <w:proofErr w:type="spellStart"/>
      <w:r w:rsidR="00F340E4" w:rsidRPr="00C337CB">
        <w:rPr>
          <w:i/>
          <w:sz w:val="22"/>
          <w:szCs w:val="22"/>
        </w:rPr>
        <w:t>B.latro</w:t>
      </w:r>
      <w:proofErr w:type="spellEnd"/>
      <w:r w:rsidR="00F340E4" w:rsidRPr="00C337CB">
        <w:rPr>
          <w:sz w:val="22"/>
          <w:szCs w:val="22"/>
        </w:rPr>
        <w:t xml:space="preserve"> detectability and/or abundance</w:t>
      </w:r>
      <w:r w:rsidR="00104996" w:rsidRPr="00C337CB">
        <w:rPr>
          <w:sz w:val="22"/>
          <w:szCs w:val="22"/>
        </w:rPr>
        <w:t xml:space="preserve"> </w:t>
      </w:r>
      <w:r w:rsidR="00AC3605" w:rsidRPr="00C337CB">
        <w:rPr>
          <w:sz w:val="22"/>
          <w:szCs w:val="22"/>
        </w:rPr>
        <w:t>w</w:t>
      </w:r>
      <w:r w:rsidR="001526AC" w:rsidRPr="00C337CB">
        <w:rPr>
          <w:sz w:val="22"/>
          <w:szCs w:val="22"/>
        </w:rPr>
        <w:t>as</w:t>
      </w:r>
      <w:r w:rsidR="00AC3605" w:rsidRPr="00C337CB">
        <w:rPr>
          <w:sz w:val="22"/>
          <w:szCs w:val="22"/>
        </w:rPr>
        <w:t xml:space="preserve"> calculated.</w:t>
      </w:r>
      <w:r w:rsidR="00017FBB" w:rsidRPr="00C337CB">
        <w:rPr>
          <w:sz w:val="22"/>
          <w:szCs w:val="22"/>
        </w:rPr>
        <w:t xml:space="preserve"> </w:t>
      </w:r>
      <w:r w:rsidR="0070727D" w:rsidRPr="00C337CB">
        <w:rPr>
          <w:rFonts w:cs="Times New Roman"/>
          <w:color w:val="000000" w:themeColor="text1"/>
          <w:sz w:val="22"/>
          <w:szCs w:val="22"/>
        </w:rPr>
        <w:t>In decreasing order of area occupied these habitats were: open mixed scrub,</w:t>
      </w:r>
      <w:r w:rsidR="00EF376E" w:rsidRPr="00C337CB">
        <w:rPr>
          <w:rFonts w:cs="Times New Roman"/>
          <w:color w:val="000000" w:themeColor="text1"/>
          <w:sz w:val="22"/>
          <w:szCs w:val="22"/>
        </w:rPr>
        <w:t xml:space="preserve"> exposed surface, standard mixed</w:t>
      </w:r>
      <w:r w:rsidR="0070727D" w:rsidRPr="00C337CB">
        <w:rPr>
          <w:rFonts w:cs="Times New Roman"/>
          <w:color w:val="000000" w:themeColor="text1"/>
          <w:sz w:val="22"/>
          <w:szCs w:val="22"/>
        </w:rPr>
        <w:t xml:space="preserve"> scrub, grasses, mangrove, sand, </w:t>
      </w:r>
      <w:r w:rsidR="00F63320" w:rsidRPr="00C337CB">
        <w:rPr>
          <w:rFonts w:cs="Times New Roman"/>
          <w:color w:val="000000" w:themeColor="text1"/>
          <w:sz w:val="22"/>
          <w:szCs w:val="22"/>
        </w:rPr>
        <w:t xml:space="preserve">dense </w:t>
      </w:r>
      <w:proofErr w:type="spellStart"/>
      <w:r w:rsidR="00F63320" w:rsidRPr="00C337CB">
        <w:rPr>
          <w:rFonts w:cs="Times New Roman"/>
          <w:i/>
          <w:color w:val="000000" w:themeColor="text1"/>
          <w:sz w:val="22"/>
          <w:szCs w:val="22"/>
        </w:rPr>
        <w:t>P</w:t>
      </w:r>
      <w:r w:rsidR="0070727D" w:rsidRPr="00C337CB">
        <w:rPr>
          <w:rFonts w:cs="Times New Roman"/>
          <w:i/>
          <w:color w:val="000000" w:themeColor="text1"/>
          <w:sz w:val="22"/>
          <w:szCs w:val="22"/>
        </w:rPr>
        <w:t>emphis</w:t>
      </w:r>
      <w:proofErr w:type="spellEnd"/>
      <w:r w:rsidR="00F63320" w:rsidRPr="00C337CB">
        <w:rPr>
          <w:rFonts w:cs="Times New Roman"/>
          <w:i/>
          <w:color w:val="000000" w:themeColor="text1"/>
          <w:sz w:val="22"/>
          <w:szCs w:val="22"/>
        </w:rPr>
        <w:t xml:space="preserve"> </w:t>
      </w:r>
      <w:proofErr w:type="spellStart"/>
      <w:r w:rsidR="00F63320" w:rsidRPr="00C337CB">
        <w:rPr>
          <w:rFonts w:cs="Times New Roman"/>
          <w:i/>
          <w:color w:val="000000" w:themeColor="text1"/>
          <w:sz w:val="22"/>
          <w:szCs w:val="22"/>
        </w:rPr>
        <w:t>acidula</w:t>
      </w:r>
      <w:proofErr w:type="spellEnd"/>
      <w:r w:rsidR="00F63320" w:rsidRPr="00C337CB">
        <w:rPr>
          <w:rFonts w:cs="Times New Roman"/>
          <w:color w:val="000000" w:themeColor="text1"/>
          <w:sz w:val="22"/>
          <w:szCs w:val="22"/>
        </w:rPr>
        <w:t xml:space="preserve"> bush</w:t>
      </w:r>
      <w:r w:rsidR="00A856B5" w:rsidRPr="00C337CB">
        <w:rPr>
          <w:rFonts w:cs="Times New Roman"/>
          <w:color w:val="000000" w:themeColor="text1"/>
          <w:sz w:val="22"/>
          <w:szCs w:val="22"/>
        </w:rPr>
        <w:t>, and champignon.</w:t>
      </w:r>
      <w:r w:rsidR="0070727D" w:rsidRPr="00C337CB">
        <w:rPr>
          <w:rFonts w:cs="Times New Roman"/>
          <w:color w:val="000000" w:themeColor="text1"/>
        </w:rPr>
        <w:t xml:space="preserve"> </w:t>
      </w:r>
    </w:p>
    <w:p w14:paraId="5EC9FA32" w14:textId="77777777" w:rsidR="00717C56" w:rsidRPr="00C337CB" w:rsidRDefault="0070727D" w:rsidP="00C337CB">
      <w:pPr>
        <w:pStyle w:val="BodyText"/>
        <w:jc w:val="both"/>
        <w:rPr>
          <w:rFonts w:cs="Times New Roman"/>
          <w:color w:val="000000" w:themeColor="text1"/>
        </w:rPr>
      </w:pPr>
      <w:r w:rsidRPr="00C337CB">
        <w:rPr>
          <w:rFonts w:cs="Times New Roman"/>
          <w:color w:val="000000" w:themeColor="text1"/>
        </w:rPr>
        <w:t>To maximise differentiation between transect sites and reduce the dimensionality of the data, habitat composition percentages</w:t>
      </w:r>
      <w:r w:rsidR="0086657E" w:rsidRPr="00C337CB">
        <w:rPr>
          <w:rFonts w:cs="Times New Roman"/>
          <w:color w:val="000000" w:themeColor="text1"/>
        </w:rPr>
        <w:t xml:space="preserve"> were</w:t>
      </w:r>
      <w:r w:rsidR="004F12EF" w:rsidRPr="00C337CB">
        <w:rPr>
          <w:rFonts w:cs="Times New Roman"/>
          <w:color w:val="000000" w:themeColor="text1"/>
        </w:rPr>
        <w:t xml:space="preserve"> tran</w:t>
      </w:r>
      <w:r w:rsidR="00385F20" w:rsidRPr="00C337CB">
        <w:rPr>
          <w:rFonts w:cs="Times New Roman"/>
          <w:color w:val="000000" w:themeColor="text1"/>
        </w:rPr>
        <w:t>s</w:t>
      </w:r>
      <w:r w:rsidR="004F12EF" w:rsidRPr="00C337CB">
        <w:rPr>
          <w:rFonts w:cs="Times New Roman"/>
          <w:color w:val="000000" w:themeColor="text1"/>
        </w:rPr>
        <w:t>formed</w:t>
      </w:r>
      <w:r w:rsidRPr="00C337CB">
        <w:rPr>
          <w:rFonts w:cs="Times New Roman"/>
          <w:color w:val="000000" w:themeColor="text1"/>
        </w:rPr>
        <w:t xml:space="preserve"> using a principal component analysis. Finally, the two components</w:t>
      </w:r>
      <w:r w:rsidR="00DE4153" w:rsidRPr="00C337CB">
        <w:rPr>
          <w:rFonts w:cs="Times New Roman"/>
          <w:color w:val="000000" w:themeColor="text1"/>
        </w:rPr>
        <w:t xml:space="preserve"> were included</w:t>
      </w:r>
      <w:r w:rsidR="00104269" w:rsidRPr="00C337CB">
        <w:rPr>
          <w:rFonts w:cs="Times New Roman"/>
          <w:color w:val="000000" w:themeColor="text1"/>
        </w:rPr>
        <w:t>,</w:t>
      </w:r>
      <w:r w:rsidRPr="00C337CB">
        <w:rPr>
          <w:rFonts w:cs="Times New Roman"/>
          <w:color w:val="000000" w:themeColor="text1"/>
        </w:rPr>
        <w:t xml:space="preserve"> </w:t>
      </w:r>
      <w:r w:rsidR="00303C6E" w:rsidRPr="00C337CB">
        <w:rPr>
          <w:rFonts w:cs="Times New Roman"/>
          <w:color w:val="000000" w:themeColor="text1"/>
        </w:rPr>
        <w:t>explaining</w:t>
      </w:r>
      <w:r w:rsidRPr="00C337CB">
        <w:rPr>
          <w:rFonts w:cs="Times New Roman"/>
          <w:color w:val="000000" w:themeColor="text1"/>
        </w:rPr>
        <w:t xml:space="preserve"> the largest proportion of the variance as covariates in </w:t>
      </w:r>
      <w:r w:rsidR="00873E60" w:rsidRPr="00C337CB">
        <w:rPr>
          <w:rFonts w:cs="Times New Roman"/>
          <w:color w:val="000000" w:themeColor="text1"/>
        </w:rPr>
        <w:t>the</w:t>
      </w:r>
      <w:r w:rsidRPr="00C337CB">
        <w:rPr>
          <w:rFonts w:cs="Times New Roman"/>
          <w:color w:val="000000" w:themeColor="text1"/>
        </w:rPr>
        <w:t xml:space="preserve"> distance sampling model. Due to the large number of surveys, a fixed effects meta-analysis approach </w:t>
      </w:r>
      <w:r w:rsidR="00303C6E" w:rsidRPr="00C337CB">
        <w:rPr>
          <w:rFonts w:cs="Times New Roman"/>
          <w:color w:val="000000" w:themeColor="text1"/>
        </w:rPr>
        <w:t xml:space="preserve">was used </w:t>
      </w:r>
      <w:r w:rsidRPr="00C337CB">
        <w:rPr>
          <w:rFonts w:cs="Times New Roman"/>
          <w:color w:val="000000" w:themeColor="text1"/>
        </w:rPr>
        <w:t xml:space="preserve">to ascertain the </w:t>
      </w:r>
      <w:r w:rsidR="00303C6E" w:rsidRPr="00C337CB">
        <w:rPr>
          <w:rFonts w:cs="Times New Roman"/>
          <w:color w:val="000000" w:themeColor="text1"/>
        </w:rPr>
        <w:t>significance</w:t>
      </w:r>
      <w:r w:rsidRPr="00C337CB">
        <w:rPr>
          <w:rFonts w:cs="Times New Roman"/>
          <w:color w:val="000000" w:themeColor="text1"/>
        </w:rPr>
        <w:t xml:space="preserve"> of the covariates. </w:t>
      </w:r>
      <w:r w:rsidR="00303C6E" w:rsidRPr="00C337CB">
        <w:rPr>
          <w:rFonts w:cs="Times New Roman"/>
          <w:color w:val="000000" w:themeColor="text1"/>
        </w:rPr>
        <w:t>A</w:t>
      </w:r>
      <w:r w:rsidRPr="00C337CB">
        <w:rPr>
          <w:rFonts w:cs="Times New Roman"/>
          <w:color w:val="000000" w:themeColor="text1"/>
        </w:rPr>
        <w:t xml:space="preserve"> covariate </w:t>
      </w:r>
      <w:r w:rsidR="00303C6E" w:rsidRPr="00C337CB">
        <w:rPr>
          <w:rFonts w:cs="Times New Roman"/>
          <w:color w:val="000000" w:themeColor="text1"/>
        </w:rPr>
        <w:t xml:space="preserve">was determined </w:t>
      </w:r>
      <w:r w:rsidRPr="00C337CB">
        <w:rPr>
          <w:rFonts w:cs="Times New Roman"/>
          <w:color w:val="000000" w:themeColor="text1"/>
        </w:rPr>
        <w:t xml:space="preserve">to significantly affect detectability if its effect was consistent over different surveys, and to significantly affect abundance if its effect was either consistent over surveys or variable but according to the seasons. In each survey, </w:t>
      </w:r>
      <w:r w:rsidR="00673FA6" w:rsidRPr="00C337CB">
        <w:rPr>
          <w:rFonts w:cs="Times New Roman"/>
          <w:color w:val="000000" w:themeColor="text1"/>
        </w:rPr>
        <w:t xml:space="preserve">the </w:t>
      </w:r>
      <w:proofErr w:type="spellStart"/>
      <w:r w:rsidR="00673FA6" w:rsidRPr="00C337CB">
        <w:rPr>
          <w:rFonts w:cs="Times New Roman"/>
          <w:color w:val="000000" w:themeColor="text1"/>
        </w:rPr>
        <w:t>Akaike</w:t>
      </w:r>
      <w:proofErr w:type="spellEnd"/>
      <w:r w:rsidR="00673FA6" w:rsidRPr="00C337CB">
        <w:rPr>
          <w:rFonts w:cs="Times New Roman"/>
          <w:color w:val="000000" w:themeColor="text1"/>
        </w:rPr>
        <w:t xml:space="preserve"> Information C</w:t>
      </w:r>
      <w:r w:rsidRPr="00C337CB">
        <w:rPr>
          <w:rFonts w:cs="Times New Roman"/>
          <w:color w:val="000000" w:themeColor="text1"/>
        </w:rPr>
        <w:t xml:space="preserve">riterion (AIC) </w:t>
      </w:r>
      <w:r w:rsidR="008D5C4E" w:rsidRPr="00C337CB">
        <w:rPr>
          <w:rFonts w:cs="Times New Roman"/>
          <w:color w:val="000000" w:themeColor="text1"/>
        </w:rPr>
        <w:t xml:space="preserve">was used </w:t>
      </w:r>
      <w:r w:rsidRPr="00C337CB">
        <w:rPr>
          <w:rFonts w:cs="Times New Roman"/>
          <w:color w:val="000000" w:themeColor="text1"/>
        </w:rPr>
        <w:t xml:space="preserve">to determine whether </w:t>
      </w:r>
      <w:r w:rsidR="007A119F" w:rsidRPr="00C337CB">
        <w:rPr>
          <w:rFonts w:cs="Times New Roman"/>
          <w:color w:val="000000" w:themeColor="text1"/>
        </w:rPr>
        <w:t xml:space="preserve">the </w:t>
      </w:r>
      <w:r w:rsidRPr="00C337CB">
        <w:rPr>
          <w:rFonts w:cs="Times New Roman"/>
          <w:color w:val="000000" w:themeColor="text1"/>
        </w:rPr>
        <w:t>detection process was better approximated by a half-normal, a negative e</w:t>
      </w:r>
      <w:r w:rsidR="00C24366" w:rsidRPr="00C337CB">
        <w:rPr>
          <w:rFonts w:cs="Times New Roman"/>
          <w:color w:val="000000" w:themeColor="text1"/>
        </w:rPr>
        <w:t>xponential, a hazard-rate, or a</w:t>
      </w:r>
      <w:r w:rsidRPr="00C337CB">
        <w:rPr>
          <w:rFonts w:cs="Times New Roman"/>
          <w:color w:val="000000" w:themeColor="text1"/>
        </w:rPr>
        <w:t xml:space="preserve"> uniform distribution function.</w:t>
      </w:r>
      <w:r w:rsidR="006A0F00" w:rsidRPr="00C337CB">
        <w:rPr>
          <w:rFonts w:cs="Times New Roman"/>
          <w:color w:val="000000" w:themeColor="text1"/>
        </w:rPr>
        <w:t xml:space="preserve"> </w:t>
      </w:r>
    </w:p>
    <w:p w14:paraId="05903DB7" w14:textId="77777777" w:rsidR="00EB078F" w:rsidRDefault="0070727D" w:rsidP="00C337CB">
      <w:pPr>
        <w:pStyle w:val="BodyText"/>
        <w:jc w:val="both"/>
        <w:rPr>
          <w:ins w:id="25" w:author="Fernando Cagua" w:date="2017-09-25T16:37:00Z"/>
          <w:rFonts w:cs="Times New Roman"/>
          <w:color w:val="000000" w:themeColor="text1"/>
        </w:rPr>
      </w:pPr>
      <w:r w:rsidRPr="00C337CB">
        <w:rPr>
          <w:rFonts w:cs="Times New Roman"/>
          <w:color w:val="000000" w:themeColor="text1"/>
        </w:rPr>
        <w:t xml:space="preserve">Next, a generalised additive model (GAM) </w:t>
      </w:r>
      <w:r w:rsidR="00AA44AE" w:rsidRPr="00C337CB">
        <w:rPr>
          <w:rFonts w:cs="Times New Roman"/>
          <w:color w:val="000000" w:themeColor="text1"/>
        </w:rPr>
        <w:t xml:space="preserve">was used </w:t>
      </w:r>
      <w:r w:rsidRPr="00C337CB">
        <w:rPr>
          <w:rFonts w:cs="Times New Roman"/>
          <w:color w:val="000000" w:themeColor="text1"/>
        </w:rPr>
        <w:t xml:space="preserve">to determine whether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densities varied significantly (</w:t>
      </w:r>
      <w:proofErr w:type="spellStart"/>
      <w:r w:rsidRPr="00C337CB">
        <w:rPr>
          <w:rFonts w:cs="Times New Roman"/>
          <w:color w:val="000000" w:themeColor="text1"/>
        </w:rPr>
        <w:t>i</w:t>
      </w:r>
      <w:proofErr w:type="spellEnd"/>
      <w:r w:rsidRPr="00C337CB">
        <w:rPr>
          <w:rFonts w:cs="Times New Roman"/>
          <w:color w:val="000000" w:themeColor="text1"/>
        </w:rPr>
        <w:t xml:space="preserve">) over the years, (ii) over the yearly cycle, and (iii) over the lunar cycle. Models were fitted using the R package </w:t>
      </w:r>
      <w:proofErr w:type="spellStart"/>
      <w:r w:rsidRPr="00C337CB">
        <w:rPr>
          <w:rStyle w:val="VerbatimChar"/>
          <w:rFonts w:asciiTheme="minorHAnsi" w:hAnsiTheme="minorHAnsi" w:cs="Times New Roman"/>
          <w:color w:val="000000" w:themeColor="text1"/>
          <w:sz w:val="20"/>
        </w:rPr>
        <w:t>mgcv</w:t>
      </w:r>
      <w:proofErr w:type="spellEnd"/>
      <w:r w:rsidRPr="00C337CB">
        <w:rPr>
          <w:rFonts w:cs="Times New Roman"/>
          <w:color w:val="000000" w:themeColor="text1"/>
        </w:rPr>
        <w:t xml:space="preserve"> (Wood 2006a), and the model parsimony was assessed by comparing their AIC values.</w:t>
      </w:r>
      <w:r w:rsidR="00B15132" w:rsidRPr="00C337CB">
        <w:rPr>
          <w:rFonts w:cs="Times New Roman"/>
          <w:color w:val="000000" w:themeColor="text1"/>
        </w:rPr>
        <w:t xml:space="preserve"> </w:t>
      </w:r>
      <w:r w:rsidR="00E83DE4" w:rsidRPr="00C337CB">
        <w:rPr>
          <w:rFonts w:cs="Times New Roman"/>
          <w:color w:val="000000" w:themeColor="text1"/>
        </w:rPr>
        <w:t xml:space="preserve">The phase of the moon during the survey was back calculated using the R package </w:t>
      </w:r>
      <w:proofErr w:type="spellStart"/>
      <w:r w:rsidR="00E83DE4" w:rsidRPr="00C337CB">
        <w:rPr>
          <w:rStyle w:val="VerbatimChar"/>
          <w:rFonts w:asciiTheme="minorHAnsi" w:hAnsiTheme="minorHAnsi" w:cs="Times New Roman"/>
          <w:color w:val="000000" w:themeColor="text1"/>
          <w:sz w:val="20"/>
        </w:rPr>
        <w:lastRenderedPageBreak/>
        <w:t>oce</w:t>
      </w:r>
      <w:proofErr w:type="spellEnd"/>
      <w:r w:rsidR="003873DA" w:rsidRPr="00C337CB">
        <w:rPr>
          <w:rFonts w:cs="Times New Roman"/>
          <w:color w:val="000000" w:themeColor="text1"/>
        </w:rPr>
        <w:t xml:space="preserve"> (Kelley and Richards 2015) and </w:t>
      </w:r>
      <w:r w:rsidR="003873DA" w:rsidRPr="00C337CB">
        <w:rPr>
          <w:rFonts w:cs="Times New Roman"/>
          <w:color w:val="000000" w:themeColor="text1"/>
          <w:lang w:val="en-US"/>
        </w:rPr>
        <w:t xml:space="preserve">was defined as a continuous variable from zero to one </w:t>
      </w:r>
      <w:r w:rsidR="003873DA" w:rsidRPr="00C337CB">
        <w:rPr>
          <w:rFonts w:cs="Times New Roman"/>
          <w:color w:val="000000" w:themeColor="text1"/>
        </w:rPr>
        <w:t>with both extremes corresponding to new moon, 1/4 for first quarter, 1/2 for full moon, and 3/4 for last quarter (</w:t>
      </w:r>
      <w:proofErr w:type="spellStart"/>
      <w:r w:rsidR="003873DA" w:rsidRPr="00C337CB">
        <w:rPr>
          <w:rFonts w:cs="Times New Roman"/>
          <w:color w:val="000000" w:themeColor="text1"/>
        </w:rPr>
        <w:t>Meeus</w:t>
      </w:r>
      <w:proofErr w:type="spellEnd"/>
      <w:r w:rsidR="003873DA" w:rsidRPr="00C337CB">
        <w:rPr>
          <w:rFonts w:cs="Times New Roman"/>
          <w:color w:val="000000" w:themeColor="text1"/>
        </w:rPr>
        <w:t xml:space="preserve"> 1982).</w:t>
      </w:r>
      <w:r w:rsidR="00E83DE4" w:rsidRPr="00C337CB">
        <w:rPr>
          <w:rFonts w:cs="Times New Roman"/>
          <w:color w:val="000000" w:themeColor="text1"/>
        </w:rPr>
        <w:t xml:space="preserve"> </w:t>
      </w:r>
    </w:p>
    <w:p w14:paraId="099C3807" w14:textId="77777777" w:rsidR="0070727D" w:rsidRPr="00C337CB" w:rsidRDefault="00F00786" w:rsidP="00C337CB">
      <w:pPr>
        <w:pStyle w:val="BodyText"/>
        <w:jc w:val="both"/>
        <w:rPr>
          <w:rFonts w:cs="Times New Roman"/>
          <w:color w:val="000000" w:themeColor="text1"/>
        </w:rPr>
      </w:pPr>
      <w:ins w:id="26" w:author="Fernando Cagua" w:date="2017-09-25T16:42:00Z">
        <w:r>
          <w:rPr>
            <w:rFonts w:cs="Times New Roman"/>
            <w:color w:val="000000" w:themeColor="text1"/>
          </w:rPr>
          <w:t>Similarly, to analyse abundance patterns at a finer spatial and temporal scale, we u</w:t>
        </w:r>
      </w:ins>
      <w:ins w:id="27" w:author="Fernando Cagua" w:date="2017-09-25T16:43:00Z">
        <w:r>
          <w:rPr>
            <w:rFonts w:cs="Times New Roman"/>
            <w:color w:val="000000" w:themeColor="text1"/>
          </w:rPr>
          <w:t xml:space="preserve">sed a set of </w:t>
        </w:r>
      </w:ins>
      <w:del w:id="28" w:author="Fernando Cagua" w:date="2017-09-25T16:43:00Z">
        <w:r w:rsidR="00B15132" w:rsidRPr="00C337CB" w:rsidDel="00F00786">
          <w:rPr>
            <w:rFonts w:cs="Times New Roman"/>
            <w:color w:val="000000" w:themeColor="text1"/>
          </w:rPr>
          <w:delText>Similarly for</w:delText>
        </w:r>
        <w:r w:rsidR="0070727D" w:rsidRPr="00C337CB" w:rsidDel="00F00786">
          <w:rPr>
            <w:rFonts w:cs="Times New Roman"/>
            <w:color w:val="000000" w:themeColor="text1"/>
          </w:rPr>
          <w:delText xml:space="preserve"> </w:delText>
        </w:r>
        <w:r w:rsidR="0070727D" w:rsidRPr="00C337CB" w:rsidDel="00F00786">
          <w:rPr>
            <w:rFonts w:cs="Times New Roman"/>
            <w:i/>
            <w:color w:val="000000" w:themeColor="text1"/>
          </w:rPr>
          <w:delText>B. latro</w:delText>
        </w:r>
        <w:r w:rsidR="0070727D" w:rsidRPr="00C337CB" w:rsidDel="00F00786">
          <w:rPr>
            <w:rFonts w:cs="Times New Roman"/>
            <w:color w:val="000000" w:themeColor="text1"/>
          </w:rPr>
          <w:delText xml:space="preserve"> relative abundances</w:delText>
        </w:r>
        <w:r w:rsidR="00B15132" w:rsidRPr="00C337CB" w:rsidDel="00F00786">
          <w:rPr>
            <w:rFonts w:cs="Times New Roman"/>
            <w:color w:val="000000" w:themeColor="text1"/>
          </w:rPr>
          <w:delText>, a</w:delText>
        </w:r>
        <w:r w:rsidR="0070727D" w:rsidRPr="00C337CB" w:rsidDel="00F00786">
          <w:rPr>
            <w:rFonts w:cs="Times New Roman"/>
            <w:color w:val="000000" w:themeColor="text1"/>
          </w:rPr>
          <w:delText xml:space="preserve"> </w:delText>
        </w:r>
      </w:del>
      <w:r w:rsidR="0070727D" w:rsidRPr="00C337CB">
        <w:rPr>
          <w:rFonts w:cs="Times New Roman"/>
          <w:color w:val="000000" w:themeColor="text1"/>
        </w:rPr>
        <w:t xml:space="preserve">GAM </w:t>
      </w:r>
      <w:r w:rsidR="00604797" w:rsidRPr="00C337CB">
        <w:rPr>
          <w:rFonts w:cs="Times New Roman"/>
          <w:color w:val="000000" w:themeColor="text1"/>
        </w:rPr>
        <w:t xml:space="preserve">was used </w:t>
      </w:r>
      <w:r w:rsidR="0070727D" w:rsidRPr="00C337CB">
        <w:rPr>
          <w:rFonts w:cs="Times New Roman"/>
          <w:color w:val="000000" w:themeColor="text1"/>
        </w:rPr>
        <w:t xml:space="preserve">to quantify the relative effect of the aforementioned variables on the counts of both male and female individuals. </w:t>
      </w:r>
      <w:ins w:id="29" w:author="Fernando Cagua" w:date="2017-09-25T16:43:00Z">
        <w:r w:rsidRPr="00F00786">
          <w:rPr>
            <w:rFonts w:cs="Times New Roman"/>
            <w:color w:val="000000" w:themeColor="text1"/>
          </w:rPr>
          <w:t>This was possible because initial analysis indicated that crab detectability did not change over time and was not influenced by habitat composition (see</w:t>
        </w:r>
        <w:r>
          <w:rPr>
            <w:rFonts w:cs="Times New Roman"/>
            <w:color w:val="000000" w:themeColor="text1"/>
          </w:rPr>
          <w:t xml:space="preserve"> Results</w:t>
        </w:r>
        <w:r w:rsidRPr="00F00786">
          <w:rPr>
            <w:rFonts w:cs="Times New Roman"/>
            <w:color w:val="000000" w:themeColor="text1"/>
          </w:rPr>
          <w:t>) and consequently direct counts provide an accurate index of crab abundance.</w:t>
        </w:r>
      </w:ins>
      <w:ins w:id="30" w:author="Fernando Cagua" w:date="2017-09-25T16:44:00Z">
        <w:r>
          <w:rPr>
            <w:rFonts w:cs="Times New Roman"/>
            <w:color w:val="000000" w:themeColor="text1"/>
          </w:rPr>
          <w:t xml:space="preserve"> </w:t>
        </w:r>
      </w:ins>
      <w:r w:rsidR="0070727D" w:rsidRPr="00C337CB">
        <w:rPr>
          <w:rFonts w:cs="Times New Roman"/>
          <w:color w:val="000000" w:themeColor="text1"/>
        </w:rPr>
        <w:t>As it is plausible that environmental factors interact with habitat requirements, the tensor product interaction between day of the year and distance from shore was included in the model</w:t>
      </w:r>
      <w:del w:id="31" w:author="Fernando Cagua" w:date="2017-09-25T16:44:00Z">
        <w:r w:rsidR="0070727D" w:rsidRPr="00C337CB" w:rsidDel="00F00786">
          <w:rPr>
            <w:rFonts w:cs="Times New Roman"/>
            <w:color w:val="000000" w:themeColor="text1"/>
          </w:rPr>
          <w:delText xml:space="preserve"> (Wood 2006b)</w:delText>
        </w:r>
      </w:del>
      <w:r w:rsidR="0070727D" w:rsidRPr="00C337CB">
        <w:rPr>
          <w:rFonts w:cs="Times New Roman"/>
          <w:color w:val="000000" w:themeColor="text1"/>
        </w:rPr>
        <w:t>.</w:t>
      </w:r>
    </w:p>
    <w:p w14:paraId="491E0DE7" w14:textId="77777777" w:rsidR="004F6186" w:rsidRPr="00C337CB" w:rsidRDefault="004F6186" w:rsidP="004A23B8">
      <w:pPr>
        <w:pStyle w:val="FirstParagraph"/>
        <w:spacing w:line="276" w:lineRule="auto"/>
        <w:jc w:val="both"/>
        <w:outlineLvl w:val="0"/>
        <w:rPr>
          <w:sz w:val="22"/>
          <w:szCs w:val="22"/>
          <w:u w:val="single"/>
        </w:rPr>
      </w:pPr>
      <w:r w:rsidRPr="00C337CB">
        <w:rPr>
          <w:sz w:val="22"/>
          <w:szCs w:val="22"/>
          <w:u w:val="single"/>
        </w:rPr>
        <w:t>Sex ratio and sizes</w:t>
      </w:r>
    </w:p>
    <w:p w14:paraId="21083AF3" w14:textId="77777777" w:rsidR="001B363C" w:rsidRPr="00C337CB" w:rsidRDefault="00962419" w:rsidP="00C337CB">
      <w:pPr>
        <w:pStyle w:val="FirstParagraph"/>
        <w:spacing w:line="276" w:lineRule="auto"/>
        <w:jc w:val="both"/>
        <w:rPr>
          <w:rFonts w:cs="Times New Roman"/>
          <w:color w:val="000000" w:themeColor="text1"/>
          <w:sz w:val="22"/>
          <w:szCs w:val="22"/>
        </w:rPr>
      </w:pPr>
      <w:r w:rsidRPr="00C337CB">
        <w:rPr>
          <w:sz w:val="22"/>
          <w:szCs w:val="22"/>
        </w:rPr>
        <w:t xml:space="preserve">Sex ratios were directly calculated from the individual counts. In addition, due to the potential reference for reproduction, </w:t>
      </w:r>
      <w:r w:rsidRPr="00C337CB">
        <w:rPr>
          <w:rFonts w:cs="Times New Roman"/>
          <w:color w:val="000000" w:themeColor="text1"/>
          <w:sz w:val="22"/>
          <w:szCs w:val="22"/>
        </w:rPr>
        <w:t>the sex ratio that would be observed if only sexually mature individuals were included</w:t>
      </w:r>
      <w:r w:rsidR="003E0C88" w:rsidRPr="00C337CB">
        <w:rPr>
          <w:rFonts w:cs="Times New Roman"/>
          <w:color w:val="000000" w:themeColor="text1"/>
          <w:sz w:val="22"/>
          <w:szCs w:val="22"/>
        </w:rPr>
        <w:t xml:space="preserve"> </w:t>
      </w:r>
      <w:r w:rsidR="00C42BCE" w:rsidRPr="00C337CB">
        <w:rPr>
          <w:rFonts w:cs="Times New Roman"/>
          <w:color w:val="000000" w:themeColor="text1"/>
          <w:sz w:val="22"/>
          <w:szCs w:val="22"/>
        </w:rPr>
        <w:t>was</w:t>
      </w:r>
      <w:r w:rsidR="003E0C88" w:rsidRPr="00C337CB">
        <w:rPr>
          <w:rFonts w:cs="Times New Roman"/>
          <w:color w:val="000000" w:themeColor="text1"/>
          <w:sz w:val="22"/>
          <w:szCs w:val="22"/>
        </w:rPr>
        <w:t xml:space="preserve"> calculated</w:t>
      </w:r>
      <w:r w:rsidRPr="00C337CB">
        <w:rPr>
          <w:rFonts w:cs="Times New Roman"/>
          <w:color w:val="000000" w:themeColor="text1"/>
          <w:sz w:val="22"/>
          <w:szCs w:val="22"/>
        </w:rPr>
        <w:t>. Full sexual maturity was assumed based on individuals with a thoracic length</w:t>
      </w:r>
      <w:r w:rsidR="00200613" w:rsidRPr="00C337CB">
        <w:rPr>
          <w:rFonts w:cs="Times New Roman"/>
          <w:color w:val="000000" w:themeColor="text1"/>
          <w:sz w:val="22"/>
          <w:szCs w:val="22"/>
        </w:rPr>
        <w:t xml:space="preserve"> of and</w:t>
      </w:r>
      <w:r w:rsidRPr="00C337CB">
        <w:rPr>
          <w:rFonts w:cs="Times New Roman"/>
          <w:color w:val="000000" w:themeColor="text1"/>
          <w:sz w:val="22"/>
          <w:szCs w:val="22"/>
        </w:rPr>
        <w:t xml:space="preserve"> </w:t>
      </w:r>
      <w:r w:rsidR="00113649" w:rsidRPr="00C337CB">
        <w:rPr>
          <w:rFonts w:cs="Times New Roman"/>
          <w:color w:val="000000" w:themeColor="text1"/>
          <w:sz w:val="22"/>
          <w:szCs w:val="22"/>
        </w:rPr>
        <w:t>longer than</w:t>
      </w:r>
      <w:r w:rsidRPr="00C337CB">
        <w:rPr>
          <w:rFonts w:cs="Times New Roman"/>
          <w:color w:val="000000" w:themeColor="text1"/>
          <w:sz w:val="22"/>
          <w:szCs w:val="22"/>
        </w:rPr>
        <w:t xml:space="preserve"> 28mm (Fletcher</w:t>
      </w:r>
      <w:r w:rsidR="00704D0D" w:rsidRPr="00C337CB">
        <w:rPr>
          <w:rFonts w:cs="Times New Roman"/>
          <w:color w:val="000000" w:themeColor="text1"/>
          <w:sz w:val="22"/>
          <w:szCs w:val="22"/>
        </w:rPr>
        <w:t xml:space="preserve"> </w:t>
      </w:r>
      <w:r w:rsidR="000C2566" w:rsidRPr="00C337CB">
        <w:rPr>
          <w:rFonts w:cs="Times New Roman"/>
          <w:color w:val="000000" w:themeColor="text1"/>
          <w:sz w:val="22"/>
          <w:szCs w:val="22"/>
        </w:rPr>
        <w:t>et al. 1990</w:t>
      </w:r>
      <w:r w:rsidR="00704D0D" w:rsidRPr="00C337CB">
        <w:rPr>
          <w:rFonts w:cs="Times New Roman"/>
          <w:color w:val="000000" w:themeColor="text1"/>
          <w:sz w:val="22"/>
          <w:szCs w:val="22"/>
        </w:rPr>
        <w:t>;</w:t>
      </w:r>
      <w:r w:rsidRPr="00C337CB">
        <w:rPr>
          <w:rFonts w:cs="Times New Roman"/>
          <w:color w:val="000000" w:themeColor="text1"/>
          <w:sz w:val="22"/>
          <w:szCs w:val="22"/>
        </w:rPr>
        <w:t xml:space="preserve"> Sato and </w:t>
      </w:r>
      <w:proofErr w:type="spellStart"/>
      <w:r w:rsidRPr="00C337CB">
        <w:rPr>
          <w:rFonts w:cs="Times New Roman"/>
          <w:color w:val="000000" w:themeColor="text1"/>
          <w:sz w:val="22"/>
          <w:szCs w:val="22"/>
        </w:rPr>
        <w:t>Yoseda</w:t>
      </w:r>
      <w:proofErr w:type="spellEnd"/>
      <w:r w:rsidRPr="00C337CB">
        <w:rPr>
          <w:rFonts w:cs="Times New Roman"/>
          <w:color w:val="000000" w:themeColor="text1"/>
          <w:sz w:val="22"/>
          <w:szCs w:val="22"/>
        </w:rPr>
        <w:t xml:space="preserve"> 2008</w:t>
      </w:r>
      <w:r w:rsidR="00704D0D" w:rsidRPr="00C337CB">
        <w:rPr>
          <w:rFonts w:cs="Times New Roman"/>
          <w:color w:val="000000" w:themeColor="text1"/>
          <w:sz w:val="22"/>
          <w:szCs w:val="22"/>
        </w:rPr>
        <w:t>; Drew et al. 2010</w:t>
      </w:r>
      <w:r w:rsidRPr="00C337CB">
        <w:rPr>
          <w:rFonts w:cs="Times New Roman"/>
          <w:color w:val="000000" w:themeColor="text1"/>
          <w:sz w:val="22"/>
          <w:szCs w:val="22"/>
        </w:rPr>
        <w:t xml:space="preserve">). </w:t>
      </w:r>
      <w:r w:rsidR="002973C9" w:rsidRPr="00C337CB">
        <w:rPr>
          <w:rFonts w:cs="Times New Roman"/>
          <w:color w:val="000000" w:themeColor="text1"/>
          <w:sz w:val="22"/>
          <w:szCs w:val="22"/>
        </w:rPr>
        <w:t xml:space="preserve">Thoracic length was also used to determine the differences between males and females. The difference </w:t>
      </w:r>
      <w:r w:rsidR="002973C9" w:rsidRPr="00C337CB">
        <w:rPr>
          <w:rFonts w:cs="Times New Roman"/>
          <w:sz w:val="22"/>
          <w:szCs w:val="22"/>
        </w:rPr>
        <w:t>was evaluated by visually inspecting the size distribution for both sexes and a t-test on the length measurements.</w:t>
      </w:r>
      <w:r w:rsidR="00600EF0" w:rsidRPr="00C337CB">
        <w:rPr>
          <w:rFonts w:cs="Times New Roman"/>
          <w:sz w:val="22"/>
          <w:szCs w:val="22"/>
        </w:rPr>
        <w:t xml:space="preserve"> </w:t>
      </w:r>
      <w:r w:rsidR="009C13DC" w:rsidRPr="00C337CB">
        <w:rPr>
          <w:rFonts w:cs="Times New Roman"/>
          <w:sz w:val="22"/>
          <w:szCs w:val="22"/>
        </w:rPr>
        <w:t xml:space="preserve">A set of GAMs </w:t>
      </w:r>
      <w:r w:rsidR="0069787E" w:rsidRPr="00C337CB">
        <w:rPr>
          <w:rFonts w:cs="Times New Roman"/>
          <w:sz w:val="22"/>
          <w:szCs w:val="22"/>
        </w:rPr>
        <w:t>w</w:t>
      </w:r>
      <w:r w:rsidR="0069787E">
        <w:rPr>
          <w:rFonts w:cs="Times New Roman"/>
          <w:sz w:val="22"/>
          <w:szCs w:val="22"/>
        </w:rPr>
        <w:t>ere</w:t>
      </w:r>
      <w:r w:rsidR="0069787E" w:rsidRPr="00C337CB">
        <w:rPr>
          <w:rFonts w:cs="Times New Roman"/>
          <w:sz w:val="22"/>
          <w:szCs w:val="22"/>
        </w:rPr>
        <w:t xml:space="preserve"> </w:t>
      </w:r>
      <w:r w:rsidR="009C13DC" w:rsidRPr="00C337CB">
        <w:rPr>
          <w:rFonts w:cs="Times New Roman"/>
          <w:sz w:val="22"/>
          <w:szCs w:val="22"/>
        </w:rPr>
        <w:t>used to infer the effects that time of the year, distance from shore, and phase of the moon may have on the sex ratio and sizes of individuals encountered</w:t>
      </w:r>
      <w:r w:rsidR="005D0258" w:rsidRPr="00C337CB">
        <w:rPr>
          <w:rFonts w:cs="Times New Roman"/>
          <w:color w:val="000000" w:themeColor="text1"/>
          <w:sz w:val="22"/>
          <w:szCs w:val="22"/>
        </w:rPr>
        <w:t xml:space="preserve">, </w:t>
      </w:r>
      <w:r w:rsidR="00984030" w:rsidRPr="00C337CB">
        <w:rPr>
          <w:rFonts w:cs="Times New Roman"/>
          <w:color w:val="000000" w:themeColor="text1"/>
          <w:sz w:val="22"/>
          <w:szCs w:val="22"/>
        </w:rPr>
        <w:t xml:space="preserve">with </w:t>
      </w:r>
      <w:r w:rsidR="005D0258" w:rsidRPr="00C337CB">
        <w:rPr>
          <w:rFonts w:cs="Times New Roman"/>
          <w:color w:val="000000" w:themeColor="text1"/>
          <w:sz w:val="22"/>
          <w:szCs w:val="22"/>
        </w:rPr>
        <w:t>competing models compared using their AIC.</w:t>
      </w:r>
    </w:p>
    <w:p w14:paraId="53CA428F" w14:textId="77777777" w:rsidR="00F327C5" w:rsidRPr="00C337CB" w:rsidRDefault="006750F3" w:rsidP="004A23B8">
      <w:pPr>
        <w:pStyle w:val="BodyText"/>
        <w:jc w:val="both"/>
        <w:outlineLvl w:val="0"/>
        <w:rPr>
          <w:rFonts w:cs="Times New Roman"/>
          <w:color w:val="000000" w:themeColor="text1"/>
          <w:u w:val="single"/>
        </w:rPr>
      </w:pPr>
      <w:r w:rsidRPr="00C337CB">
        <w:rPr>
          <w:rFonts w:cs="Times New Roman"/>
          <w:color w:val="000000" w:themeColor="text1"/>
          <w:u w:val="single"/>
        </w:rPr>
        <w:t>Moulting and reproduction</w:t>
      </w:r>
    </w:p>
    <w:p w14:paraId="11685054" w14:textId="77777777" w:rsidR="00EB23D0" w:rsidRPr="00C337CB" w:rsidRDefault="007327A4"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To understand whether there is evidence of synchronous seasonal </w:t>
      </w:r>
      <w:proofErr w:type="spellStart"/>
      <w:r w:rsidRPr="00C337CB">
        <w:rPr>
          <w:rFonts w:cs="Times New Roman"/>
          <w:color w:val="000000" w:themeColor="text1"/>
          <w:sz w:val="22"/>
          <w:szCs w:val="22"/>
        </w:rPr>
        <w:t>moulting</w:t>
      </w:r>
      <w:proofErr w:type="spellEnd"/>
      <w:r w:rsidRPr="00C337CB">
        <w:rPr>
          <w:rFonts w:cs="Times New Roman"/>
          <w:color w:val="000000" w:themeColor="text1"/>
          <w:sz w:val="22"/>
          <w:szCs w:val="22"/>
        </w:rPr>
        <w:t>, and to provide insight into the onset of reproductive season, two GAMs</w:t>
      </w:r>
      <w:r w:rsidR="00D257C7" w:rsidRPr="00C337CB">
        <w:rPr>
          <w:rFonts w:cs="Times New Roman"/>
          <w:color w:val="000000" w:themeColor="text1"/>
          <w:sz w:val="22"/>
          <w:szCs w:val="22"/>
        </w:rPr>
        <w:t xml:space="preserve"> were constructed</w:t>
      </w:r>
      <w:r w:rsidRPr="00C337CB">
        <w:rPr>
          <w:rFonts w:cs="Times New Roman"/>
          <w:color w:val="000000" w:themeColor="text1"/>
          <w:sz w:val="22"/>
          <w:szCs w:val="22"/>
        </w:rPr>
        <w:t xml:space="preserve">, one for each sex, in which the response was the index of </w:t>
      </w:r>
      <w:proofErr w:type="spellStart"/>
      <w:r w:rsidRPr="00C337CB">
        <w:rPr>
          <w:rFonts w:cs="Times New Roman"/>
          <w:color w:val="000000" w:themeColor="text1"/>
          <w:sz w:val="22"/>
          <w:szCs w:val="22"/>
        </w:rPr>
        <w:t>pleonal</w:t>
      </w:r>
      <w:proofErr w:type="spellEnd"/>
      <w:r w:rsidRPr="00C337CB">
        <w:rPr>
          <w:rFonts w:cs="Times New Roman"/>
          <w:color w:val="000000" w:themeColor="text1"/>
          <w:sz w:val="22"/>
          <w:szCs w:val="22"/>
        </w:rPr>
        <w:t xml:space="preserve"> expansion (treated as a numeric variable) and the predictor was the time of the year.</w:t>
      </w:r>
      <w:r w:rsidR="000E11CB" w:rsidRPr="00C337CB">
        <w:rPr>
          <w:rFonts w:cs="Times New Roman"/>
          <w:color w:val="000000" w:themeColor="text1"/>
          <w:sz w:val="22"/>
          <w:szCs w:val="22"/>
        </w:rPr>
        <w:t xml:space="preserve"> </w:t>
      </w:r>
      <w:r w:rsidR="005D4364" w:rsidRPr="00C337CB">
        <w:rPr>
          <w:rFonts w:cs="Times New Roman"/>
          <w:color w:val="000000" w:themeColor="text1"/>
          <w:sz w:val="22"/>
          <w:szCs w:val="22"/>
        </w:rPr>
        <w:t xml:space="preserve">To determine the reproductive season of </w:t>
      </w:r>
      <w:proofErr w:type="spellStart"/>
      <w:r w:rsidR="005D4364" w:rsidRPr="00C337CB">
        <w:rPr>
          <w:rFonts w:cs="Times New Roman"/>
          <w:i/>
          <w:color w:val="000000" w:themeColor="text1"/>
          <w:sz w:val="22"/>
          <w:szCs w:val="22"/>
        </w:rPr>
        <w:t>B.latro</w:t>
      </w:r>
      <w:proofErr w:type="spellEnd"/>
      <w:r w:rsidR="005D4364" w:rsidRPr="00C337CB">
        <w:rPr>
          <w:rFonts w:cs="Times New Roman"/>
          <w:color w:val="000000" w:themeColor="text1"/>
          <w:sz w:val="22"/>
          <w:szCs w:val="22"/>
        </w:rPr>
        <w:t xml:space="preserve"> on Aldabra a GAM with a binomial error distribution was con</w:t>
      </w:r>
      <w:r w:rsidR="00FF5E0D" w:rsidRPr="00C337CB">
        <w:rPr>
          <w:rFonts w:cs="Times New Roman"/>
          <w:color w:val="000000" w:themeColor="text1"/>
          <w:sz w:val="22"/>
          <w:szCs w:val="22"/>
        </w:rPr>
        <w:t>s</w:t>
      </w:r>
      <w:r w:rsidR="005D4364" w:rsidRPr="00C337CB">
        <w:rPr>
          <w:rFonts w:cs="Times New Roman"/>
          <w:color w:val="000000" w:themeColor="text1"/>
          <w:sz w:val="22"/>
          <w:szCs w:val="22"/>
        </w:rPr>
        <w:t>tructed with the response variable whether a female was seen carrying eggs during a survey transect or not</w:t>
      </w:r>
      <w:r w:rsidR="00931002" w:rsidRPr="00C337CB">
        <w:rPr>
          <w:rFonts w:cs="Times New Roman"/>
          <w:color w:val="000000" w:themeColor="text1"/>
          <w:sz w:val="22"/>
          <w:szCs w:val="22"/>
        </w:rPr>
        <w:t>,</w:t>
      </w:r>
      <w:r w:rsidR="00E67A09" w:rsidRPr="00C337CB">
        <w:rPr>
          <w:rFonts w:cs="Times New Roman"/>
          <w:color w:val="000000" w:themeColor="text1"/>
          <w:sz w:val="22"/>
          <w:szCs w:val="22"/>
        </w:rPr>
        <w:t xml:space="preserve"> with </w:t>
      </w:r>
      <w:r w:rsidR="00807911" w:rsidRPr="00C337CB">
        <w:rPr>
          <w:rFonts w:cs="Times New Roman"/>
          <w:color w:val="000000" w:themeColor="text1"/>
          <w:sz w:val="22"/>
          <w:szCs w:val="22"/>
        </w:rPr>
        <w:t>time of the year and phase of the moon as response variables.</w:t>
      </w:r>
    </w:p>
    <w:p w14:paraId="69DE5AF7" w14:textId="77777777" w:rsidR="00197D10" w:rsidRDefault="00197D10" w:rsidP="00C337CB">
      <w:pPr>
        <w:pStyle w:val="BodyText"/>
        <w:rPr>
          <w:b/>
          <w:lang w:val="en-US"/>
        </w:rPr>
      </w:pPr>
    </w:p>
    <w:p w14:paraId="12549544" w14:textId="77777777" w:rsidR="00EB23D0" w:rsidRPr="00C337CB" w:rsidRDefault="00EB23D0" w:rsidP="004A23B8">
      <w:pPr>
        <w:pStyle w:val="BodyText"/>
        <w:outlineLvl w:val="0"/>
        <w:rPr>
          <w:b/>
          <w:lang w:val="en-US"/>
        </w:rPr>
      </w:pPr>
      <w:r w:rsidRPr="00C337CB">
        <w:rPr>
          <w:b/>
          <w:lang w:val="en-US"/>
        </w:rPr>
        <w:t>Results</w:t>
      </w:r>
    </w:p>
    <w:p w14:paraId="51EF1BE2" w14:textId="77777777" w:rsidR="00E531C0" w:rsidRPr="00C337CB" w:rsidRDefault="00E531C0" w:rsidP="004A23B8">
      <w:pPr>
        <w:pStyle w:val="FirstParagraph"/>
        <w:spacing w:line="276" w:lineRule="auto"/>
        <w:jc w:val="both"/>
        <w:outlineLvl w:val="0"/>
        <w:rPr>
          <w:rFonts w:cs="Times New Roman"/>
          <w:color w:val="000000" w:themeColor="text1"/>
          <w:sz w:val="22"/>
          <w:szCs w:val="22"/>
          <w:u w:val="single"/>
        </w:rPr>
      </w:pPr>
      <w:r w:rsidRPr="00C337CB">
        <w:rPr>
          <w:rFonts w:cs="Times New Roman"/>
          <w:color w:val="000000" w:themeColor="text1"/>
          <w:sz w:val="22"/>
          <w:szCs w:val="22"/>
          <w:u w:val="single"/>
        </w:rPr>
        <w:t>Density and abundance</w:t>
      </w:r>
    </w:p>
    <w:p w14:paraId="5D0D8032" w14:textId="2DE8AC43" w:rsidR="00E93764" w:rsidRPr="00C337CB" w:rsidRDefault="00325428" w:rsidP="00C337CB">
      <w:pPr>
        <w:pStyle w:val="FirstParagraph"/>
        <w:spacing w:line="276" w:lineRule="auto"/>
        <w:jc w:val="both"/>
        <w:rPr>
          <w:rFonts w:cs="Times New Roman"/>
          <w:color w:val="000000" w:themeColor="text1"/>
        </w:rPr>
      </w:pPr>
      <w:r w:rsidRPr="00C337CB">
        <w:rPr>
          <w:rFonts w:cs="Times New Roman"/>
          <w:color w:val="000000" w:themeColor="text1"/>
          <w:sz w:val="22"/>
          <w:szCs w:val="22"/>
        </w:rPr>
        <w:t>Overall</w:t>
      </w:r>
      <w:r w:rsidR="00ED7823" w:rsidRPr="00C337CB">
        <w:rPr>
          <w:rFonts w:cs="Times New Roman"/>
          <w:color w:val="000000" w:themeColor="text1"/>
          <w:sz w:val="22"/>
          <w:szCs w:val="22"/>
        </w:rPr>
        <w:t>, 281 surveys were p</w:t>
      </w:r>
      <w:r w:rsidR="00982BFB" w:rsidRPr="00C337CB">
        <w:rPr>
          <w:rFonts w:cs="Times New Roman"/>
          <w:color w:val="000000" w:themeColor="text1"/>
          <w:sz w:val="22"/>
          <w:szCs w:val="22"/>
        </w:rPr>
        <w:t xml:space="preserve">erformed over the study period which </w:t>
      </w:r>
      <w:r w:rsidR="00ED7823" w:rsidRPr="00C337CB">
        <w:rPr>
          <w:rFonts w:cs="Times New Roman"/>
          <w:color w:val="000000" w:themeColor="text1"/>
          <w:sz w:val="22"/>
          <w:szCs w:val="22"/>
        </w:rPr>
        <w:t>led to a total of 8145 individual encounters</w:t>
      </w:r>
      <w:r w:rsidR="00ED7823" w:rsidRPr="00C337CB">
        <w:rPr>
          <w:rFonts w:cs="Times New Roman"/>
          <w:color w:val="000000" w:themeColor="text1"/>
        </w:rPr>
        <w:t>.</w:t>
      </w:r>
      <w:r w:rsidR="00841643" w:rsidRPr="00C337CB">
        <w:rPr>
          <w:rFonts w:cs="Times New Roman"/>
          <w:color w:val="000000" w:themeColor="text1"/>
        </w:rPr>
        <w:t xml:space="preserve"> </w:t>
      </w:r>
      <w:r w:rsidR="00E93764" w:rsidRPr="00C337CB">
        <w:rPr>
          <w:rFonts w:cs="Times New Roman"/>
          <w:color w:val="000000" w:themeColor="text1"/>
          <w:sz w:val="22"/>
          <w:szCs w:val="22"/>
        </w:rPr>
        <w:t>The two principal components of the habitat composition explained 81% of the variance found among transect sections</w:t>
      </w:r>
      <w:ins w:id="32" w:author="Fernando Cagua" w:date="2017-09-26T17:00:00Z">
        <w:r w:rsidR="00101ABC">
          <w:rPr>
            <w:rFonts w:cs="Times New Roman"/>
            <w:color w:val="000000" w:themeColor="text1"/>
            <w:sz w:val="22"/>
            <w:szCs w:val="22"/>
          </w:rPr>
          <w:t xml:space="preserve"> </w:t>
        </w:r>
        <w:r w:rsidR="00101ABC" w:rsidRPr="00317A6F">
          <w:rPr>
            <w:rFonts w:cs="Times New Roman"/>
            <w:color w:val="000000" w:themeColor="text1"/>
            <w:sz w:val="22"/>
            <w:szCs w:val="22"/>
            <w:highlight w:val="cyan"/>
            <w:rPrChange w:id="33" w:author="Fernando Cagua" w:date="2017-10-16T19:37:00Z">
              <w:rPr>
                <w:rFonts w:cs="Times New Roman"/>
                <w:color w:val="000000" w:themeColor="text1"/>
                <w:sz w:val="22"/>
                <w:szCs w:val="22"/>
              </w:rPr>
            </w:rPrChange>
          </w:rPr>
          <w:t xml:space="preserve">(Supplementary </w:t>
        </w:r>
      </w:ins>
      <w:ins w:id="34" w:author="Fernando Cagua" w:date="2017-10-16T19:37:00Z">
        <w:r w:rsidR="00317A6F" w:rsidRPr="00317A6F">
          <w:rPr>
            <w:rFonts w:cs="Times New Roman"/>
            <w:color w:val="000000" w:themeColor="text1"/>
            <w:sz w:val="22"/>
            <w:szCs w:val="22"/>
            <w:highlight w:val="cyan"/>
            <w:rPrChange w:id="35" w:author="Fernando Cagua" w:date="2017-10-16T19:37:00Z">
              <w:rPr>
                <w:rFonts w:cs="Times New Roman"/>
                <w:color w:val="000000" w:themeColor="text1"/>
                <w:sz w:val="22"/>
                <w:szCs w:val="22"/>
              </w:rPr>
            </w:rPrChange>
          </w:rPr>
          <w:t>Figure 1</w:t>
        </w:r>
      </w:ins>
      <w:ins w:id="36" w:author="Fernando Cagua" w:date="2017-09-26T17:00:00Z">
        <w:r w:rsidR="00101ABC" w:rsidRPr="00317A6F">
          <w:rPr>
            <w:rFonts w:cs="Times New Roman"/>
            <w:color w:val="000000" w:themeColor="text1"/>
            <w:sz w:val="22"/>
            <w:szCs w:val="22"/>
            <w:highlight w:val="cyan"/>
            <w:rPrChange w:id="37" w:author="Fernando Cagua" w:date="2017-10-16T19:37:00Z">
              <w:rPr>
                <w:rFonts w:cs="Times New Roman"/>
                <w:color w:val="000000" w:themeColor="text1"/>
                <w:sz w:val="22"/>
                <w:szCs w:val="22"/>
              </w:rPr>
            </w:rPrChange>
          </w:rPr>
          <w:t>)</w:t>
        </w:r>
      </w:ins>
      <w:r w:rsidR="00E93764" w:rsidRPr="00317A6F">
        <w:rPr>
          <w:rFonts w:cs="Times New Roman"/>
          <w:color w:val="000000" w:themeColor="text1"/>
          <w:sz w:val="22"/>
          <w:szCs w:val="22"/>
          <w:highlight w:val="cyan"/>
          <w:rPrChange w:id="38" w:author="Fernando Cagua" w:date="2017-10-16T19:37:00Z">
            <w:rPr>
              <w:rFonts w:cs="Times New Roman"/>
              <w:color w:val="000000" w:themeColor="text1"/>
              <w:sz w:val="22"/>
              <w:szCs w:val="22"/>
            </w:rPr>
          </w:rPrChange>
        </w:rPr>
        <w:t>.</w:t>
      </w:r>
      <w:r w:rsidR="00E93764" w:rsidRPr="00C337CB">
        <w:rPr>
          <w:rFonts w:cs="Times New Roman"/>
          <w:color w:val="000000" w:themeColor="text1"/>
          <w:sz w:val="22"/>
          <w:szCs w:val="22"/>
        </w:rPr>
        <w:t xml:space="preserve"> The first </w:t>
      </w:r>
      <w:r w:rsidR="004D11B3" w:rsidRPr="00C337CB">
        <w:rPr>
          <w:rFonts w:cs="Times New Roman"/>
          <w:color w:val="000000" w:themeColor="text1"/>
          <w:sz w:val="22"/>
          <w:szCs w:val="22"/>
        </w:rPr>
        <w:t>component</w:t>
      </w:r>
      <w:r w:rsidR="00E93764" w:rsidRPr="00C337CB">
        <w:rPr>
          <w:rFonts w:cs="Times New Roman"/>
          <w:color w:val="000000" w:themeColor="text1"/>
          <w:sz w:val="22"/>
          <w:szCs w:val="22"/>
        </w:rPr>
        <w:t xml:space="preserve"> was strongly correlated with an increase on the area covered by open mixed scrub, but mainly with a decrease on percentage of exposed surface. The second </w:t>
      </w:r>
      <w:r w:rsidR="00BB716F" w:rsidRPr="00C337CB">
        <w:rPr>
          <w:rFonts w:cs="Times New Roman"/>
          <w:color w:val="000000" w:themeColor="text1"/>
          <w:sz w:val="22"/>
          <w:szCs w:val="22"/>
        </w:rPr>
        <w:t>component</w:t>
      </w:r>
      <w:r w:rsidR="00E93764" w:rsidRPr="00C337CB">
        <w:rPr>
          <w:rFonts w:cs="Times New Roman"/>
          <w:color w:val="000000" w:themeColor="text1"/>
          <w:sz w:val="22"/>
          <w:szCs w:val="22"/>
        </w:rPr>
        <w:t xml:space="preserve"> was largely correlated with an increase of grass and with a decrease of standard mixed scrub. These habitat differences, however, did not significantly </w:t>
      </w:r>
      <w:r w:rsidR="00742EA2" w:rsidRPr="00C337CB">
        <w:rPr>
          <w:rFonts w:cs="Times New Roman"/>
          <w:color w:val="000000" w:themeColor="text1"/>
          <w:sz w:val="22"/>
          <w:szCs w:val="22"/>
        </w:rPr>
        <w:t>affect</w:t>
      </w:r>
      <w:r w:rsidR="00E93764" w:rsidRPr="00C337CB">
        <w:rPr>
          <w:rFonts w:cs="Times New Roman"/>
          <w:color w:val="000000" w:themeColor="text1"/>
          <w:sz w:val="22"/>
          <w:szCs w:val="22"/>
        </w:rPr>
        <w:t xml:space="preserve"> the detectability or the abundances of </w:t>
      </w:r>
      <w:r w:rsidR="00E93764" w:rsidRPr="00C337CB">
        <w:rPr>
          <w:rFonts w:cs="Times New Roman"/>
          <w:i/>
          <w:color w:val="000000" w:themeColor="text1"/>
          <w:sz w:val="22"/>
          <w:szCs w:val="22"/>
        </w:rPr>
        <w:t xml:space="preserve">B. </w:t>
      </w:r>
      <w:proofErr w:type="spellStart"/>
      <w:r w:rsidR="00E93764" w:rsidRPr="00C337CB">
        <w:rPr>
          <w:rFonts w:cs="Times New Roman"/>
          <w:i/>
          <w:color w:val="000000" w:themeColor="text1"/>
          <w:sz w:val="22"/>
          <w:szCs w:val="22"/>
        </w:rPr>
        <w:t>latro</w:t>
      </w:r>
      <w:proofErr w:type="spellEnd"/>
      <w:r w:rsidR="00E93764" w:rsidRPr="00C337CB">
        <w:rPr>
          <w:rFonts w:cs="Times New Roman"/>
          <w:color w:val="000000" w:themeColor="text1"/>
          <w:sz w:val="22"/>
          <w:szCs w:val="22"/>
        </w:rPr>
        <w:t xml:space="preserve"> </w:t>
      </w:r>
      <w:r w:rsidR="00E93764" w:rsidRPr="005A35AA">
        <w:rPr>
          <w:rFonts w:cs="Times New Roman"/>
          <w:color w:val="000000" w:themeColor="text1"/>
          <w:sz w:val="22"/>
          <w:szCs w:val="22"/>
          <w:highlight w:val="cyan"/>
          <w:rPrChange w:id="39" w:author="Fernando Cagua" w:date="2017-10-16T20:47:00Z">
            <w:rPr>
              <w:rFonts w:cs="Times New Roman"/>
              <w:color w:val="000000" w:themeColor="text1"/>
              <w:sz w:val="22"/>
              <w:szCs w:val="22"/>
            </w:rPr>
          </w:rPrChange>
        </w:rPr>
        <w:t>(</w:t>
      </w:r>
      <w:commentRangeStart w:id="40"/>
      <w:r w:rsidR="00E93764" w:rsidRPr="005A35AA">
        <w:rPr>
          <w:rFonts w:cs="Times New Roman"/>
          <w:color w:val="000000" w:themeColor="text1"/>
          <w:sz w:val="22"/>
          <w:szCs w:val="22"/>
          <w:highlight w:val="cyan"/>
          <w:rPrChange w:id="41" w:author="Fernando Cagua" w:date="2017-10-16T20:47:00Z">
            <w:rPr>
              <w:rFonts w:cs="Times New Roman"/>
              <w:color w:val="000000" w:themeColor="text1"/>
              <w:sz w:val="22"/>
              <w:szCs w:val="22"/>
              <w:highlight w:val="yellow"/>
            </w:rPr>
          </w:rPrChange>
        </w:rPr>
        <w:t xml:space="preserve">Supplementary </w:t>
      </w:r>
      <w:del w:id="42" w:author="Fernando Cagua" w:date="2017-10-16T20:47:00Z">
        <w:r w:rsidR="00E93764" w:rsidRPr="005A35AA" w:rsidDel="005A35AA">
          <w:rPr>
            <w:rFonts w:cs="Times New Roman"/>
            <w:color w:val="000000" w:themeColor="text1"/>
            <w:sz w:val="22"/>
            <w:szCs w:val="22"/>
            <w:highlight w:val="cyan"/>
            <w:rPrChange w:id="43" w:author="Fernando Cagua" w:date="2017-10-16T20:47:00Z">
              <w:rPr>
                <w:rFonts w:cs="Times New Roman"/>
                <w:color w:val="000000" w:themeColor="text1"/>
                <w:sz w:val="22"/>
                <w:szCs w:val="22"/>
                <w:highlight w:val="yellow"/>
              </w:rPr>
            </w:rPrChange>
          </w:rPr>
          <w:delText>Information</w:delText>
        </w:r>
        <w:commentRangeEnd w:id="40"/>
        <w:r w:rsidR="0069787E" w:rsidRPr="005A35AA" w:rsidDel="005A35AA">
          <w:rPr>
            <w:rStyle w:val="CommentReference"/>
            <w:highlight w:val="cyan"/>
            <w:lang w:val="en-GB"/>
            <w:rPrChange w:id="44" w:author="Fernando Cagua" w:date="2017-10-16T20:47:00Z">
              <w:rPr>
                <w:rStyle w:val="CommentReference"/>
                <w:highlight w:val="yellow"/>
                <w:lang w:val="en-GB"/>
              </w:rPr>
            </w:rPrChange>
          </w:rPr>
          <w:commentReference w:id="40"/>
        </w:r>
      </w:del>
      <w:ins w:id="45" w:author="Fernando Cagua" w:date="2017-10-16T20:47:00Z">
        <w:r w:rsidR="005A35AA" w:rsidRPr="005A35AA">
          <w:rPr>
            <w:rFonts w:cs="Times New Roman"/>
            <w:color w:val="000000" w:themeColor="text1"/>
            <w:sz w:val="22"/>
            <w:szCs w:val="22"/>
            <w:highlight w:val="cyan"/>
            <w:rPrChange w:id="46" w:author="Fernando Cagua" w:date="2017-10-16T20:47:00Z">
              <w:rPr>
                <w:rFonts w:cs="Times New Roman"/>
                <w:color w:val="000000" w:themeColor="text1"/>
                <w:sz w:val="22"/>
                <w:szCs w:val="22"/>
              </w:rPr>
            </w:rPrChange>
          </w:rPr>
          <w:t>Figure 2 and 3</w:t>
        </w:r>
      </w:ins>
      <w:r w:rsidR="00E93764" w:rsidRPr="005A35AA">
        <w:rPr>
          <w:rFonts w:cs="Times New Roman"/>
          <w:color w:val="000000" w:themeColor="text1"/>
          <w:sz w:val="22"/>
          <w:szCs w:val="22"/>
          <w:highlight w:val="cyan"/>
          <w:rPrChange w:id="47" w:author="Fernando Cagua" w:date="2017-10-16T20:47:00Z">
            <w:rPr>
              <w:rFonts w:cs="Times New Roman"/>
              <w:color w:val="000000" w:themeColor="text1"/>
              <w:sz w:val="22"/>
              <w:szCs w:val="22"/>
            </w:rPr>
          </w:rPrChange>
        </w:rPr>
        <w:t>).</w:t>
      </w:r>
      <w:r w:rsidR="00E93764" w:rsidRPr="00C337CB">
        <w:rPr>
          <w:rFonts w:cs="Times New Roman"/>
          <w:color w:val="000000" w:themeColor="text1"/>
          <w:sz w:val="22"/>
          <w:szCs w:val="22"/>
        </w:rPr>
        <w:t xml:space="preserve"> Overall, based on AIC values, the most parsimonious models were those fitting a negative exponential function to the detection process.</w:t>
      </w:r>
      <w:bookmarkStart w:id="48" w:name="_GoBack"/>
      <w:bookmarkEnd w:id="48"/>
    </w:p>
    <w:p w14:paraId="69FBE8DC" w14:textId="77777777" w:rsidR="00E93764" w:rsidRPr="00C337CB" w:rsidRDefault="00E93764" w:rsidP="00C337CB">
      <w:pPr>
        <w:pStyle w:val="BodyText"/>
        <w:jc w:val="both"/>
        <w:rPr>
          <w:rFonts w:cs="Times New Roman"/>
          <w:color w:val="000000" w:themeColor="text1"/>
        </w:rPr>
      </w:pPr>
      <w:r w:rsidRPr="00C337CB">
        <w:rPr>
          <w:rFonts w:cs="Times New Roman"/>
          <w:i/>
          <w:color w:val="000000" w:themeColor="text1"/>
        </w:rPr>
        <w:lastRenderedPageBreak/>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density in </w:t>
      </w:r>
      <w:r w:rsidR="00742EA2" w:rsidRPr="00C337CB">
        <w:rPr>
          <w:rFonts w:cs="Times New Roman"/>
          <w:color w:val="000000" w:themeColor="text1"/>
        </w:rPr>
        <w:t>the</w:t>
      </w:r>
      <w:r w:rsidRPr="00C337CB">
        <w:rPr>
          <w:rFonts w:cs="Times New Roman"/>
          <w:color w:val="000000" w:themeColor="text1"/>
        </w:rPr>
        <w:t xml:space="preserve"> study area </w:t>
      </w:r>
      <w:r w:rsidR="00B06B8F" w:rsidRPr="00C337CB">
        <w:rPr>
          <w:rFonts w:cs="Times New Roman"/>
          <w:color w:val="000000" w:themeColor="text1"/>
        </w:rPr>
        <w:t>varied</w:t>
      </w:r>
      <w:r w:rsidRPr="00C337CB">
        <w:rPr>
          <w:rFonts w:cs="Times New Roman"/>
          <w:color w:val="000000" w:themeColor="text1"/>
        </w:rPr>
        <w:t xml:space="preserve"> between 3.2 and 189.4 individuals per hectare, with an overall average density of 35.4 ± 1.69</w:t>
      </w:r>
      <w:r w:rsidR="00B06B8F" w:rsidRPr="00C337CB">
        <w:rPr>
          <w:rFonts w:cs="Times New Roman"/>
          <w:color w:val="000000" w:themeColor="text1"/>
        </w:rPr>
        <w:t xml:space="preserve"> </w:t>
      </w:r>
      <w:proofErr w:type="spellStart"/>
      <w:r w:rsidR="00B06B8F" w:rsidRPr="00C337CB">
        <w:rPr>
          <w:rFonts w:cs="Times New Roman"/>
          <w:color w:val="000000" w:themeColor="text1"/>
        </w:rPr>
        <w:t>ind.</w:t>
      </w:r>
      <w:proofErr w:type="spellEnd"/>
      <w:r w:rsidR="00B06B8F" w:rsidRPr="00C337CB">
        <w:rPr>
          <w:rFonts w:cs="Times New Roman"/>
          <w:color w:val="000000" w:themeColor="text1"/>
        </w:rPr>
        <w:t>/ha</w:t>
      </w:r>
      <w:r w:rsidRPr="00C337CB">
        <w:rPr>
          <w:rFonts w:cs="Times New Roman"/>
          <w:color w:val="000000" w:themeColor="text1"/>
        </w:rPr>
        <w:t>. The overall density shows small variations over the years, but no long term trend is observable (</w:t>
      </w:r>
      <w:r w:rsidR="00616393" w:rsidRPr="00C337CB">
        <w:rPr>
          <w:rFonts w:cs="Times New Roman"/>
          <w:color w:val="000000" w:themeColor="text1"/>
        </w:rPr>
        <w:t>Fig. 2A</w:t>
      </w:r>
      <w:r w:rsidRPr="00C337CB">
        <w:rPr>
          <w:rFonts w:cs="Times New Roman"/>
          <w:color w:val="000000" w:themeColor="text1"/>
        </w:rPr>
        <w:t xml:space="preserve">). Similarly, </w:t>
      </w:r>
      <w:r w:rsidR="009C4653" w:rsidRPr="00C337CB">
        <w:rPr>
          <w:rFonts w:cs="Times New Roman"/>
          <w:color w:val="000000" w:themeColor="text1"/>
        </w:rPr>
        <w:t>there was no</w:t>
      </w:r>
      <w:r w:rsidRPr="00C337CB">
        <w:rPr>
          <w:rFonts w:cs="Times New Roman"/>
          <w:color w:val="000000" w:themeColor="text1"/>
        </w:rPr>
        <w:t xml:space="preserve"> significant variation on density over the moon cycle (</w:t>
      </w:r>
      <w:r w:rsidRPr="00C337CB">
        <w:rPr>
          <w:rFonts w:cs="Times New Roman"/>
          <w:color w:val="000000" w:themeColor="text1"/>
          <w:highlight w:val="yellow"/>
        </w:rPr>
        <w:t>Supplementary Information</w:t>
      </w:r>
      <w:r w:rsidRPr="00C337CB">
        <w:rPr>
          <w:rFonts w:cs="Times New Roman"/>
          <w:color w:val="000000" w:themeColor="text1"/>
        </w:rPr>
        <w:t xml:space="preserve">). Contrastingly, </w:t>
      </w:r>
      <w:r w:rsidR="000C5E33" w:rsidRPr="00C337CB">
        <w:rPr>
          <w:rFonts w:cs="Times New Roman"/>
          <w:color w:val="000000" w:themeColor="text1"/>
        </w:rPr>
        <w:t>there were</w:t>
      </w:r>
      <w:r w:rsidRPr="00C337CB">
        <w:rPr>
          <w:rFonts w:cs="Times New Roman"/>
          <w:color w:val="000000" w:themeColor="text1"/>
        </w:rPr>
        <w:t xml:space="preserve"> important seasonal changes on abundance, being above average between February and June—with a clear peak on April, and below average for the rest of the year (</w:t>
      </w:r>
      <w:r w:rsidR="005E4609" w:rsidRPr="00C337CB">
        <w:rPr>
          <w:rFonts w:cs="Times New Roman"/>
          <w:color w:val="000000" w:themeColor="text1"/>
        </w:rPr>
        <w:t>Fig. 2B</w:t>
      </w:r>
      <w:r w:rsidRPr="00C337CB">
        <w:rPr>
          <w:rFonts w:cs="Times New Roman"/>
          <w:color w:val="000000" w:themeColor="text1"/>
        </w:rPr>
        <w:t>).</w:t>
      </w:r>
    </w:p>
    <w:p w14:paraId="002132F1" w14:textId="77777777" w:rsidR="001B7771" w:rsidRPr="00C337CB" w:rsidRDefault="001B7771" w:rsidP="00C337CB">
      <w:pPr>
        <w:pStyle w:val="BodyText"/>
        <w:jc w:val="both"/>
        <w:rPr>
          <w:rFonts w:cs="Times New Roman"/>
          <w:color w:val="000000" w:themeColor="text1"/>
        </w:rPr>
      </w:pPr>
    </w:p>
    <w:p w14:paraId="14ABF410" w14:textId="77777777" w:rsidR="00304CFF" w:rsidRDefault="00E93764" w:rsidP="00304CFF">
      <w:pPr>
        <w:pStyle w:val="BodyText"/>
        <w:keepNext/>
        <w:jc w:val="center"/>
      </w:pPr>
      <w:r w:rsidRPr="00C337CB">
        <w:rPr>
          <w:rFonts w:cs="Times New Roman"/>
          <w:noProof/>
          <w:color w:val="000000" w:themeColor="text1"/>
          <w:lang w:val="en-US"/>
        </w:rPr>
        <w:drawing>
          <wp:inline distT="0" distB="0" distL="0" distR="0" wp14:anchorId="0705052B" wp14:editId="66A3FAE4">
            <wp:extent cx="5996763" cy="1624807"/>
            <wp:effectExtent l="0" t="0" r="444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10" cstate="print"/>
                    <a:stretch>
                      <a:fillRect/>
                    </a:stretch>
                  </pic:blipFill>
                  <pic:spPr bwMode="auto">
                    <a:xfrm>
                      <a:off x="0" y="0"/>
                      <a:ext cx="5998501" cy="1625278"/>
                    </a:xfrm>
                    <a:prstGeom prst="rect">
                      <a:avLst/>
                    </a:prstGeom>
                    <a:noFill/>
                    <a:ln w="9525">
                      <a:noFill/>
                      <a:headEnd/>
                      <a:tailEnd/>
                    </a:ln>
                  </pic:spPr>
                </pic:pic>
              </a:graphicData>
            </a:graphic>
          </wp:inline>
        </w:drawing>
      </w:r>
    </w:p>
    <w:p w14:paraId="23BEB93F" w14:textId="77777777" w:rsidR="00E93764" w:rsidRPr="00C337CB" w:rsidRDefault="00304CFF" w:rsidP="00304CFF">
      <w:pPr>
        <w:pStyle w:val="Caption"/>
        <w:jc w:val="center"/>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2</w:t>
      </w:r>
      <w:r w:rsidR="00C30B49">
        <w:rPr>
          <w:noProof/>
        </w:rPr>
        <w:fldChar w:fldCharType="end"/>
      </w:r>
      <w:r>
        <w:t xml:space="preserve">: </w:t>
      </w:r>
      <w:proofErr w:type="spellStart"/>
      <w:r w:rsidRPr="00304CFF">
        <w:rPr>
          <w:i/>
        </w:rPr>
        <w:t>Birgus</w:t>
      </w:r>
      <w:proofErr w:type="spellEnd"/>
      <w:r w:rsidRPr="00304CFF">
        <w:rPr>
          <w:i/>
        </w:rPr>
        <w:t xml:space="preserve"> </w:t>
      </w:r>
      <w:proofErr w:type="spellStart"/>
      <w:r w:rsidRPr="00304CFF">
        <w:rPr>
          <w:i/>
        </w:rPr>
        <w:t>latro</w:t>
      </w:r>
      <w:proofErr w:type="spellEnd"/>
      <w:r w:rsidRPr="00F22BBC">
        <w:t xml:space="preserve"> density over (A) the years and over (B) the yearly cycle. The solid lines show the values predicted by the GAM, while grey ribbons represent the standard error.</w:t>
      </w:r>
      <w:ins w:id="49" w:author="Fernando Cagua" w:date="2017-09-26T17:01:00Z">
        <w:r w:rsidR="000963DE">
          <w:t xml:space="preserve"> The dashed line indicates the average crab density.</w:t>
        </w:r>
      </w:ins>
    </w:p>
    <w:p w14:paraId="66D566E7" w14:textId="77777777" w:rsidR="00E93764" w:rsidRPr="00C337CB" w:rsidRDefault="00433F50" w:rsidP="00C337CB">
      <w:pPr>
        <w:pStyle w:val="BodyText"/>
        <w:jc w:val="both"/>
        <w:rPr>
          <w:rFonts w:cs="Times New Roman"/>
          <w:color w:val="000000" w:themeColor="text1"/>
        </w:rPr>
      </w:pPr>
      <w:r w:rsidRPr="00C337CB">
        <w:rPr>
          <w:rFonts w:cs="Times New Roman"/>
          <w:color w:val="000000" w:themeColor="text1"/>
        </w:rPr>
        <w:t>The</w:t>
      </w:r>
      <w:r w:rsidR="00E93764" w:rsidRPr="00C337CB">
        <w:rPr>
          <w:rFonts w:cs="Times New Roman"/>
          <w:color w:val="000000" w:themeColor="text1"/>
        </w:rPr>
        <w:t xml:space="preserve"> number of </w:t>
      </w:r>
      <w:proofErr w:type="spellStart"/>
      <w:proofErr w:type="gramStart"/>
      <w:r w:rsidR="00D36906" w:rsidRPr="00C337CB">
        <w:rPr>
          <w:rFonts w:cs="Times New Roman"/>
          <w:i/>
          <w:color w:val="000000" w:themeColor="text1"/>
        </w:rPr>
        <w:t>B.latro</w:t>
      </w:r>
      <w:proofErr w:type="spellEnd"/>
      <w:proofErr w:type="gramEnd"/>
      <w:r w:rsidR="00D36906" w:rsidRPr="00C337CB">
        <w:rPr>
          <w:rFonts w:cs="Times New Roman"/>
          <w:color w:val="000000" w:themeColor="text1"/>
        </w:rPr>
        <w:t xml:space="preserve"> </w:t>
      </w:r>
      <w:r w:rsidR="00E93764" w:rsidRPr="00C337CB">
        <w:rPr>
          <w:rFonts w:cs="Times New Roman"/>
          <w:color w:val="000000" w:themeColor="text1"/>
        </w:rPr>
        <w:t>males and females encountered is strongly affected by the time of the year and the distance from shore. In general, male counts in each transect section seem to be the largest during the first half of the year. Within that period, between March</w:t>
      </w:r>
      <w:r w:rsidR="005D39BC" w:rsidRPr="00C337CB">
        <w:rPr>
          <w:rFonts w:cs="Times New Roman"/>
          <w:color w:val="000000" w:themeColor="text1"/>
        </w:rPr>
        <w:t>−</w:t>
      </w:r>
      <w:r w:rsidR="00E93764" w:rsidRPr="00C337CB">
        <w:rPr>
          <w:rFonts w:cs="Times New Roman"/>
          <w:color w:val="000000" w:themeColor="text1"/>
        </w:rPr>
        <w:t>April, males conc</w:t>
      </w:r>
      <w:r w:rsidR="006E24AF" w:rsidRPr="00C337CB">
        <w:rPr>
          <w:rFonts w:cs="Times New Roman"/>
          <w:color w:val="000000" w:themeColor="text1"/>
        </w:rPr>
        <w:t>entrate afar from shore (Fig. 3</w:t>
      </w:r>
      <w:r w:rsidR="00E93764" w:rsidRPr="00C337CB">
        <w:rPr>
          <w:rFonts w:cs="Times New Roman"/>
          <w:color w:val="000000" w:themeColor="text1"/>
        </w:rPr>
        <w:t>A). During the same period, when inshore counts are high for males, female counts are higher close to shore. In contrast, during the second half of the year when male counts are the lowest, female counts are at the highest both in coastal and inshore sections, particularly betwee</w:t>
      </w:r>
      <w:r w:rsidR="00B0189E" w:rsidRPr="00C337CB">
        <w:rPr>
          <w:rFonts w:cs="Times New Roman"/>
          <w:color w:val="000000" w:themeColor="text1"/>
        </w:rPr>
        <w:t>n October and November (Fig. 3</w:t>
      </w:r>
      <w:r w:rsidR="00E93764" w:rsidRPr="00C337CB">
        <w:rPr>
          <w:rFonts w:cs="Times New Roman"/>
          <w:color w:val="000000" w:themeColor="text1"/>
        </w:rPr>
        <w:t>A).</w:t>
      </w:r>
    </w:p>
    <w:p w14:paraId="23D9A71A" w14:textId="77777777" w:rsidR="00FD203A" w:rsidRPr="00C337CB" w:rsidRDefault="00FD203A" w:rsidP="00C337CB">
      <w:pPr>
        <w:pStyle w:val="BodyText"/>
        <w:jc w:val="both"/>
        <w:rPr>
          <w:rFonts w:cs="Times New Roman"/>
          <w:color w:val="000000" w:themeColor="text1"/>
        </w:rPr>
      </w:pPr>
    </w:p>
    <w:p w14:paraId="6FEC5B99" w14:textId="77777777" w:rsidR="00304CFF" w:rsidRDefault="00E93764" w:rsidP="00304CFF">
      <w:pPr>
        <w:pStyle w:val="BodyText"/>
        <w:keepNext/>
        <w:jc w:val="both"/>
      </w:pPr>
      <w:r w:rsidRPr="00C337CB">
        <w:rPr>
          <w:rFonts w:cs="Times New Roman"/>
          <w:noProof/>
          <w:color w:val="000000" w:themeColor="text1"/>
          <w:lang w:val="en-US"/>
        </w:rPr>
        <w:lastRenderedPageBreak/>
        <w:drawing>
          <wp:inline distT="0" distB="0" distL="0" distR="0" wp14:anchorId="3BDCE67A" wp14:editId="2482B482">
            <wp:extent cx="6010054" cy="3434317"/>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11" cstate="print"/>
                    <a:stretch>
                      <a:fillRect/>
                    </a:stretch>
                  </pic:blipFill>
                  <pic:spPr bwMode="auto">
                    <a:xfrm>
                      <a:off x="0" y="0"/>
                      <a:ext cx="6007085" cy="3432620"/>
                    </a:xfrm>
                    <a:prstGeom prst="rect">
                      <a:avLst/>
                    </a:prstGeom>
                    <a:noFill/>
                    <a:ln w="9525">
                      <a:noFill/>
                      <a:headEnd/>
                      <a:tailEnd/>
                    </a:ln>
                  </pic:spPr>
                </pic:pic>
              </a:graphicData>
            </a:graphic>
          </wp:inline>
        </w:drawing>
      </w:r>
    </w:p>
    <w:p w14:paraId="5982DD8A" w14:textId="77777777" w:rsidR="00E93764" w:rsidRPr="00C337CB" w:rsidRDefault="00304CFF" w:rsidP="00304CFF">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3</w:t>
      </w:r>
      <w:r w:rsidR="00C30B49">
        <w:rPr>
          <w:noProof/>
        </w:rPr>
        <w:fldChar w:fldCharType="end"/>
      </w:r>
      <w:r>
        <w:t xml:space="preserve">: </w:t>
      </w:r>
      <w:r w:rsidRPr="00A92E8B">
        <w:t xml:space="preserve">Contour plots of the effect of time of the year and distance from shore on A) the counts and B) the size of both males (top panels) and females (bottom panels). In all panels, shades of red and blue indicate values larger and smaller than the average </w:t>
      </w:r>
      <w:r w:rsidRPr="00304CFF">
        <w:t>r</w:t>
      </w:r>
      <w:r w:rsidRPr="00304CFF">
        <w:rPr>
          <w:rFonts w:cs="Times New Roman"/>
        </w:rPr>
        <w:t>espectively.</w:t>
      </w:r>
    </w:p>
    <w:p w14:paraId="0C79D2C6" w14:textId="77777777" w:rsidR="00FB75C0" w:rsidRPr="00C337CB" w:rsidRDefault="00E93764" w:rsidP="00C337CB">
      <w:pPr>
        <w:pStyle w:val="BodyText"/>
        <w:jc w:val="both"/>
        <w:rPr>
          <w:rFonts w:cs="Times New Roman"/>
          <w:color w:val="000000" w:themeColor="text1"/>
        </w:rPr>
      </w:pPr>
      <w:r w:rsidRPr="00C337CB">
        <w:rPr>
          <w:rFonts w:cs="Times New Roman"/>
          <w:color w:val="000000" w:themeColor="text1"/>
        </w:rPr>
        <w:t xml:space="preserve">Although moon phase did not affect the overall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densities, it had distinct and complementary effect</w:t>
      </w:r>
      <w:r w:rsidR="00D34877" w:rsidRPr="00C337CB">
        <w:rPr>
          <w:rFonts w:cs="Times New Roman"/>
          <w:color w:val="000000" w:themeColor="text1"/>
        </w:rPr>
        <w:t>s on males and females (Fig. 4</w:t>
      </w:r>
      <w:r w:rsidRPr="00C337CB">
        <w:rPr>
          <w:rFonts w:cs="Times New Roman"/>
          <w:color w:val="000000" w:themeColor="text1"/>
        </w:rPr>
        <w:t xml:space="preserve">A). While female counts are the largest during periods of full moon, males are encountered in higher densities during new moon when the illuminated fraction of the moon </w:t>
      </w:r>
      <w:r w:rsidR="009E3AA1" w:rsidRPr="00C337CB">
        <w:rPr>
          <w:rFonts w:cs="Times New Roman"/>
          <w:color w:val="000000" w:themeColor="text1"/>
        </w:rPr>
        <w:t xml:space="preserve">is </w:t>
      </w:r>
      <w:r w:rsidRPr="00C337CB">
        <w:rPr>
          <w:rFonts w:cs="Times New Roman"/>
          <w:color w:val="000000" w:themeColor="text1"/>
        </w:rPr>
        <w:t>at its minimum.</w:t>
      </w:r>
    </w:p>
    <w:p w14:paraId="3897AF07" w14:textId="77777777" w:rsidR="00FD203A" w:rsidRPr="00C337CB" w:rsidRDefault="00FD203A" w:rsidP="00C337CB">
      <w:pPr>
        <w:pStyle w:val="BodyText"/>
        <w:jc w:val="both"/>
        <w:rPr>
          <w:rFonts w:cs="Times New Roman"/>
          <w:color w:val="000000" w:themeColor="text1"/>
        </w:rPr>
      </w:pPr>
    </w:p>
    <w:p w14:paraId="2E2262C1" w14:textId="77777777" w:rsidR="00304CFF" w:rsidRDefault="00E93764" w:rsidP="00304CFF">
      <w:pPr>
        <w:pStyle w:val="BodyText"/>
        <w:keepNext/>
        <w:jc w:val="center"/>
      </w:pPr>
      <w:r w:rsidRPr="00C337CB">
        <w:rPr>
          <w:rFonts w:cs="Times New Roman"/>
          <w:noProof/>
          <w:color w:val="000000" w:themeColor="text1"/>
          <w:lang w:val="en-US"/>
        </w:rPr>
        <w:lastRenderedPageBreak/>
        <w:drawing>
          <wp:inline distT="0" distB="0" distL="0" distR="0" wp14:anchorId="45539F11" wp14:editId="340A1FBA">
            <wp:extent cx="3453646" cy="394613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12" cstate="print"/>
                    <a:stretch>
                      <a:fillRect/>
                    </a:stretch>
                  </pic:blipFill>
                  <pic:spPr bwMode="auto">
                    <a:xfrm>
                      <a:off x="0" y="0"/>
                      <a:ext cx="3454775" cy="3947428"/>
                    </a:xfrm>
                    <a:prstGeom prst="rect">
                      <a:avLst/>
                    </a:prstGeom>
                    <a:noFill/>
                    <a:ln w="9525">
                      <a:noFill/>
                      <a:headEnd/>
                      <a:tailEnd/>
                    </a:ln>
                  </pic:spPr>
                </pic:pic>
              </a:graphicData>
            </a:graphic>
          </wp:inline>
        </w:drawing>
      </w:r>
    </w:p>
    <w:p w14:paraId="78335D54" w14:textId="77777777" w:rsidR="00E93764" w:rsidRPr="00C337CB" w:rsidRDefault="00304CFF" w:rsidP="00304CFF">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4</w:t>
      </w:r>
      <w:r w:rsidR="00C30B49">
        <w:rPr>
          <w:noProof/>
        </w:rPr>
        <w:fldChar w:fldCharType="end"/>
      </w:r>
      <w:r>
        <w:t xml:space="preserve">: </w:t>
      </w:r>
      <w:r w:rsidRPr="008F31C9">
        <w:t xml:space="preserve">The effect of the phase of the moon on A) the count and B) the size of encountered </w:t>
      </w:r>
      <w:proofErr w:type="spellStart"/>
      <w:r w:rsidRPr="005D1AD9">
        <w:rPr>
          <w:i/>
        </w:rPr>
        <w:t>B.latro</w:t>
      </w:r>
      <w:proofErr w:type="spellEnd"/>
      <w:r w:rsidRPr="008F31C9">
        <w:t xml:space="preserve"> females (green) and </w:t>
      </w:r>
      <w:r w:rsidRPr="00304CFF">
        <w:t>males (orange). The y-axes show the effect on the mean counts (0.36 females and 1.13 males) or the mean sizes (30.5mm thoracic length for fem</w:t>
      </w:r>
      <w:r w:rsidRPr="00304CFF">
        <w:rPr>
          <w:rFonts w:cs="Times New Roman"/>
        </w:rPr>
        <w:t xml:space="preserve"> ales and 40.6mm for males) per transect section. The solid lines show the values predicted by the GAM, while ribbons represents the standard error. The phase of the moon is defined as 0 and 1 for new moon, 0.25 for first quarter, 0.5 for full moon, and 0.75 for last quarter (</w:t>
      </w:r>
      <w:proofErr w:type="spellStart"/>
      <w:r w:rsidRPr="00304CFF">
        <w:rPr>
          <w:rFonts w:cs="Times New Roman"/>
        </w:rPr>
        <w:t>Meeus</w:t>
      </w:r>
      <w:proofErr w:type="spellEnd"/>
      <w:r w:rsidRPr="00304CFF">
        <w:rPr>
          <w:rFonts w:cs="Times New Roman"/>
        </w:rPr>
        <w:t xml:space="preserve"> 1982).</w:t>
      </w:r>
    </w:p>
    <w:p w14:paraId="659049D6" w14:textId="77777777" w:rsidR="00F02009" w:rsidRDefault="00F02009" w:rsidP="00C337CB">
      <w:pPr>
        <w:pStyle w:val="FirstParagraph"/>
        <w:spacing w:line="276" w:lineRule="auto"/>
        <w:jc w:val="both"/>
        <w:rPr>
          <w:rFonts w:cs="Times New Roman"/>
          <w:color w:val="000000" w:themeColor="text1"/>
          <w:sz w:val="22"/>
          <w:szCs w:val="22"/>
          <w:u w:val="single"/>
        </w:rPr>
      </w:pPr>
    </w:p>
    <w:p w14:paraId="6B6D8D5A" w14:textId="77777777" w:rsidR="001E450E" w:rsidRPr="00C337CB" w:rsidRDefault="001E450E" w:rsidP="004A23B8">
      <w:pPr>
        <w:pStyle w:val="FirstParagraph"/>
        <w:spacing w:line="276" w:lineRule="auto"/>
        <w:jc w:val="both"/>
        <w:outlineLvl w:val="0"/>
        <w:rPr>
          <w:rFonts w:cs="Times New Roman"/>
          <w:color w:val="000000" w:themeColor="text1"/>
          <w:sz w:val="22"/>
          <w:szCs w:val="22"/>
          <w:u w:val="single"/>
        </w:rPr>
      </w:pPr>
      <w:r w:rsidRPr="00C337CB">
        <w:rPr>
          <w:rFonts w:cs="Times New Roman"/>
          <w:color w:val="000000" w:themeColor="text1"/>
          <w:sz w:val="22"/>
          <w:szCs w:val="22"/>
          <w:u w:val="single"/>
        </w:rPr>
        <w:t>Sex ratio and sizes</w:t>
      </w:r>
    </w:p>
    <w:p w14:paraId="64D4A423" w14:textId="77777777" w:rsidR="00C546B4" w:rsidRPr="00C337CB" w:rsidRDefault="00C546B4"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The overall </w:t>
      </w:r>
      <w:proofErr w:type="spellStart"/>
      <w:proofErr w:type="gramStart"/>
      <w:r w:rsidR="00B419A1" w:rsidRPr="00C337CB">
        <w:rPr>
          <w:rFonts w:cs="Times New Roman"/>
          <w:i/>
          <w:color w:val="000000" w:themeColor="text1"/>
          <w:sz w:val="22"/>
          <w:szCs w:val="22"/>
        </w:rPr>
        <w:t>B.latro</w:t>
      </w:r>
      <w:proofErr w:type="spellEnd"/>
      <w:proofErr w:type="gramEnd"/>
      <w:r w:rsidR="00B419A1" w:rsidRPr="00C337CB">
        <w:rPr>
          <w:rFonts w:cs="Times New Roman"/>
          <w:color w:val="000000" w:themeColor="text1"/>
          <w:sz w:val="22"/>
          <w:szCs w:val="22"/>
        </w:rPr>
        <w:t xml:space="preserve"> </w:t>
      </w:r>
      <w:r w:rsidRPr="00C337CB">
        <w:rPr>
          <w:rFonts w:cs="Times New Roman"/>
          <w:color w:val="000000" w:themeColor="text1"/>
          <w:sz w:val="22"/>
          <w:szCs w:val="22"/>
        </w:rPr>
        <w:t xml:space="preserve">ratio males: females was </w:t>
      </w:r>
      <w:ins w:id="50" w:author="Fernando Cagua" w:date="2017-09-26T17:03:00Z">
        <w:r w:rsidR="000963DE">
          <w:rPr>
            <w:rFonts w:cs="Times New Roman"/>
            <w:color w:val="000000" w:themeColor="text1"/>
            <w:sz w:val="22"/>
            <w:szCs w:val="22"/>
          </w:rPr>
          <w:t>approx. 3</w:t>
        </w:r>
      </w:ins>
      <w:del w:id="51" w:author="Fernando Cagua" w:date="2017-09-26T17:03:00Z">
        <w:r w:rsidRPr="00C337CB" w:rsidDel="000963DE">
          <w:rPr>
            <w:rFonts w:cs="Times New Roman"/>
            <w:color w:val="000000" w:themeColor="text1"/>
            <w:sz w:val="22"/>
            <w:szCs w:val="22"/>
          </w:rPr>
          <w:delText>1</w:delText>
        </w:r>
      </w:del>
      <w:r w:rsidRPr="00C337CB">
        <w:rPr>
          <w:rFonts w:cs="Times New Roman"/>
          <w:color w:val="000000" w:themeColor="text1"/>
          <w:sz w:val="22"/>
          <w:szCs w:val="22"/>
        </w:rPr>
        <w:t>:</w:t>
      </w:r>
      <w:del w:id="52" w:author="Fernando Cagua" w:date="2017-09-26T17:03:00Z">
        <w:r w:rsidRPr="00C337CB" w:rsidDel="000963DE">
          <w:rPr>
            <w:rFonts w:cs="Times New Roman"/>
            <w:color w:val="000000" w:themeColor="text1"/>
            <w:sz w:val="22"/>
            <w:szCs w:val="22"/>
          </w:rPr>
          <w:delText>0.32</w:delText>
        </w:r>
      </w:del>
      <w:ins w:id="53" w:author="Fernando Cagua" w:date="2017-09-26T17:03:00Z">
        <w:r w:rsidR="000963DE">
          <w:rPr>
            <w:rFonts w:cs="Times New Roman"/>
            <w:color w:val="000000" w:themeColor="text1"/>
            <w:sz w:val="22"/>
            <w:szCs w:val="22"/>
          </w:rPr>
          <w:t>1</w:t>
        </w:r>
      </w:ins>
      <w:r w:rsidRPr="00C337CB">
        <w:rPr>
          <w:rFonts w:cs="Times New Roman"/>
          <w:color w:val="000000" w:themeColor="text1"/>
          <w:sz w:val="22"/>
          <w:szCs w:val="22"/>
        </w:rPr>
        <w:t xml:space="preserve"> (76% male), which increases to </w:t>
      </w:r>
      <w:ins w:id="54" w:author="Fernando Cagua" w:date="2017-09-26T17:04:00Z">
        <w:r w:rsidR="000963DE">
          <w:rPr>
            <w:rFonts w:cs="Times New Roman"/>
            <w:color w:val="000000" w:themeColor="text1"/>
            <w:sz w:val="22"/>
            <w:szCs w:val="22"/>
          </w:rPr>
          <w:t xml:space="preserve">approx. </w:t>
        </w:r>
      </w:ins>
      <w:del w:id="55" w:author="Fernando Cagua" w:date="2017-09-26T17:04:00Z">
        <w:r w:rsidRPr="00C337CB" w:rsidDel="000963DE">
          <w:rPr>
            <w:rFonts w:cs="Times New Roman"/>
            <w:color w:val="000000" w:themeColor="text1"/>
            <w:sz w:val="22"/>
            <w:szCs w:val="22"/>
          </w:rPr>
          <w:delText>1</w:delText>
        </w:r>
      </w:del>
      <w:ins w:id="56" w:author="Fernando Cagua" w:date="2017-09-26T17:04:00Z">
        <w:r w:rsidR="000963DE">
          <w:rPr>
            <w:rFonts w:cs="Times New Roman"/>
            <w:color w:val="000000" w:themeColor="text1"/>
            <w:sz w:val="22"/>
            <w:szCs w:val="22"/>
          </w:rPr>
          <w:t>4</w:t>
        </w:r>
      </w:ins>
      <w:r w:rsidRPr="00C337CB">
        <w:rPr>
          <w:rFonts w:cs="Times New Roman"/>
          <w:color w:val="000000" w:themeColor="text1"/>
          <w:sz w:val="22"/>
          <w:szCs w:val="22"/>
        </w:rPr>
        <w:t>:</w:t>
      </w:r>
      <w:del w:id="57" w:author="Fernando Cagua" w:date="2017-09-26T17:04:00Z">
        <w:r w:rsidRPr="00C337CB" w:rsidDel="000963DE">
          <w:rPr>
            <w:rFonts w:cs="Times New Roman"/>
            <w:color w:val="000000" w:themeColor="text1"/>
            <w:sz w:val="22"/>
            <w:szCs w:val="22"/>
          </w:rPr>
          <w:delText>0.23</w:delText>
        </w:r>
      </w:del>
      <w:ins w:id="58" w:author="Fernando Cagua" w:date="2017-09-26T17:04:00Z">
        <w:r w:rsidR="000963DE">
          <w:rPr>
            <w:rFonts w:cs="Times New Roman"/>
            <w:color w:val="000000" w:themeColor="text1"/>
            <w:sz w:val="22"/>
            <w:szCs w:val="22"/>
          </w:rPr>
          <w:t>1</w:t>
        </w:r>
      </w:ins>
      <w:r w:rsidRPr="00C337CB">
        <w:rPr>
          <w:rFonts w:cs="Times New Roman"/>
          <w:color w:val="000000" w:themeColor="text1"/>
          <w:sz w:val="22"/>
          <w:szCs w:val="22"/>
        </w:rPr>
        <w:t xml:space="preserve"> (82% male) if only sexually mature individuals are included. As inferred by the count models</w:t>
      </w:r>
      <w:r w:rsidR="00B01F8A" w:rsidRPr="00C337CB">
        <w:rPr>
          <w:rFonts w:cs="Times New Roman"/>
          <w:color w:val="000000" w:themeColor="text1"/>
          <w:sz w:val="22"/>
          <w:szCs w:val="22"/>
        </w:rPr>
        <w:t>, this ratio</w:t>
      </w:r>
      <w:r w:rsidRPr="00C337CB">
        <w:rPr>
          <w:rFonts w:cs="Times New Roman"/>
          <w:color w:val="000000" w:themeColor="text1"/>
          <w:sz w:val="22"/>
          <w:szCs w:val="22"/>
        </w:rPr>
        <w:t xml:space="preserve"> however, shows significant temporal and spatial variation, ranging between 57% of individuals encountered being male during November in areas close to shore and 86% during March in areas far from shore.</w:t>
      </w:r>
    </w:p>
    <w:p w14:paraId="4CA9C907" w14:textId="77777777" w:rsidR="009A03DF" w:rsidRPr="00C337CB" w:rsidRDefault="009A03DF" w:rsidP="00C337CB">
      <w:pPr>
        <w:pStyle w:val="BodyText"/>
        <w:jc w:val="both"/>
        <w:rPr>
          <w:rFonts w:cs="Times New Roman"/>
          <w:color w:val="000000" w:themeColor="text1"/>
        </w:rPr>
      </w:pPr>
      <w:r w:rsidRPr="00C337CB">
        <w:rPr>
          <w:rFonts w:cs="Times New Roman"/>
          <w:color w:val="000000" w:themeColor="text1"/>
        </w:rPr>
        <w:t>Marked sexual d</w:t>
      </w:r>
      <w:r w:rsidR="00F72D45" w:rsidRPr="00C337CB">
        <w:rPr>
          <w:rFonts w:cs="Times New Roman"/>
          <w:color w:val="000000" w:themeColor="text1"/>
        </w:rPr>
        <w:t>imorphism was observed (Fig. 5</w:t>
      </w:r>
      <w:r w:rsidRPr="00C337CB">
        <w:rPr>
          <w:rFonts w:cs="Times New Roman"/>
          <w:color w:val="000000" w:themeColor="text1"/>
        </w:rPr>
        <w:t xml:space="preserve">). Overall, males were found to be larger than females: male thoracic length, ranged from 9 to 78mm (mean 40.9mm), while female ranged from 6 to 76mm (mean 30.6mm). </w:t>
      </w:r>
      <w:r w:rsidR="00122DEF" w:rsidRPr="00C337CB">
        <w:rPr>
          <w:rFonts w:cs="Times New Roman"/>
          <w:color w:val="000000" w:themeColor="text1"/>
        </w:rPr>
        <w:t>The</w:t>
      </w:r>
      <w:r w:rsidRPr="00C337CB">
        <w:rPr>
          <w:rFonts w:cs="Times New Roman"/>
          <w:color w:val="000000" w:themeColor="text1"/>
        </w:rPr>
        <w:t xml:space="preserve"> mean size, of both male an</w:t>
      </w:r>
      <w:r w:rsidR="001C6EDD" w:rsidRPr="00C337CB">
        <w:rPr>
          <w:rFonts w:cs="Times New Roman"/>
          <w:color w:val="000000" w:themeColor="text1"/>
        </w:rPr>
        <w:t>d</w:t>
      </w:r>
      <w:r w:rsidRPr="00C337CB">
        <w:rPr>
          <w:rFonts w:cs="Times New Roman"/>
          <w:color w:val="000000" w:themeColor="text1"/>
        </w:rPr>
        <w:t xml:space="preserve"> female individuals encountered, showed two distinct peaks during the year, one between October and December, and another more pronounced</w:t>
      </w:r>
      <w:r w:rsidR="001C6EDD" w:rsidRPr="00C337CB">
        <w:rPr>
          <w:rFonts w:cs="Times New Roman"/>
          <w:color w:val="000000" w:themeColor="text1"/>
        </w:rPr>
        <w:t xml:space="preserve"> between March and May (Fig. 3</w:t>
      </w:r>
      <w:r w:rsidRPr="00C337CB">
        <w:rPr>
          <w:rFonts w:cs="Times New Roman"/>
          <w:color w:val="000000" w:themeColor="text1"/>
        </w:rPr>
        <w:t xml:space="preserve">B). </w:t>
      </w:r>
      <w:r w:rsidR="002D786D" w:rsidRPr="00C337CB">
        <w:rPr>
          <w:rFonts w:cs="Times New Roman"/>
          <w:color w:val="000000" w:themeColor="text1"/>
        </w:rPr>
        <w:t>In addition, the</w:t>
      </w:r>
      <w:r w:rsidRPr="00C337CB">
        <w:rPr>
          <w:rFonts w:cs="Times New Roman"/>
          <w:color w:val="000000" w:themeColor="text1"/>
        </w:rPr>
        <w:t xml:space="preserve"> mean sizes </w:t>
      </w:r>
      <w:r w:rsidR="002D786D" w:rsidRPr="00C337CB">
        <w:rPr>
          <w:rFonts w:cs="Times New Roman"/>
          <w:color w:val="000000" w:themeColor="text1"/>
        </w:rPr>
        <w:t>were found to be</w:t>
      </w:r>
      <w:r w:rsidRPr="00C337CB">
        <w:rPr>
          <w:rFonts w:cs="Times New Roman"/>
          <w:color w:val="000000" w:themeColor="text1"/>
        </w:rPr>
        <w:t xml:space="preserve"> affected by the distance to shore. In general, females encountered close to shore were generally larger than those encountered inland. On the other hand, males found away from the coast were substantially larger than those encountered close to shore. However, this difference on male size between coastal and inshore habitats becomes inconspicuous on December and January a</w:t>
      </w:r>
      <w:r w:rsidR="006F3787" w:rsidRPr="00C337CB">
        <w:rPr>
          <w:rFonts w:cs="Times New Roman"/>
          <w:color w:val="000000" w:themeColor="text1"/>
        </w:rPr>
        <w:t>nd from June to August (Fig. 3</w:t>
      </w:r>
      <w:r w:rsidRPr="00C337CB">
        <w:rPr>
          <w:rFonts w:cs="Times New Roman"/>
          <w:color w:val="000000" w:themeColor="text1"/>
        </w:rPr>
        <w:t xml:space="preserve">B). </w:t>
      </w:r>
      <w:r w:rsidR="003D4F2F" w:rsidRPr="00C337CB">
        <w:rPr>
          <w:rFonts w:cs="Times New Roman"/>
          <w:color w:val="000000" w:themeColor="text1"/>
        </w:rPr>
        <w:t>Furthermore</w:t>
      </w:r>
      <w:r w:rsidRPr="00C337CB">
        <w:rPr>
          <w:rFonts w:cs="Times New Roman"/>
          <w:color w:val="000000" w:themeColor="text1"/>
        </w:rPr>
        <w:t xml:space="preserve">, the size of males encountered close to new moon was significantly larger than that of </w:t>
      </w:r>
      <w:r w:rsidRPr="00C337CB">
        <w:rPr>
          <w:rFonts w:cs="Times New Roman"/>
          <w:color w:val="000000" w:themeColor="text1"/>
        </w:rPr>
        <w:lastRenderedPageBreak/>
        <w:t xml:space="preserve">males encountered close to </w:t>
      </w:r>
      <w:r w:rsidR="00F94846" w:rsidRPr="00C337CB">
        <w:rPr>
          <w:rFonts w:cs="Times New Roman"/>
          <w:color w:val="000000" w:themeColor="text1"/>
        </w:rPr>
        <w:t>full</w:t>
      </w:r>
      <w:r w:rsidRPr="00C337CB">
        <w:rPr>
          <w:rFonts w:cs="Times New Roman"/>
          <w:color w:val="000000" w:themeColor="text1"/>
        </w:rPr>
        <w:t xml:space="preserve"> moon. In cont</w:t>
      </w:r>
      <w:r w:rsidR="009555FC" w:rsidRPr="00C337CB">
        <w:rPr>
          <w:rFonts w:cs="Times New Roman"/>
          <w:color w:val="000000" w:themeColor="text1"/>
        </w:rPr>
        <w:t>rast, the size of encountered fe</w:t>
      </w:r>
      <w:r w:rsidRPr="00C337CB">
        <w:rPr>
          <w:rFonts w:cs="Times New Roman"/>
          <w:color w:val="000000" w:themeColor="text1"/>
        </w:rPr>
        <w:t>males showed no variati</w:t>
      </w:r>
      <w:r w:rsidR="008774C3" w:rsidRPr="00C337CB">
        <w:rPr>
          <w:rFonts w:cs="Times New Roman"/>
          <w:color w:val="000000" w:themeColor="text1"/>
        </w:rPr>
        <w:t>on over the moon cycle (Fig. 4</w:t>
      </w:r>
      <w:r w:rsidRPr="00C337CB">
        <w:rPr>
          <w:rFonts w:cs="Times New Roman"/>
          <w:color w:val="000000" w:themeColor="text1"/>
        </w:rPr>
        <w:t>B).</w:t>
      </w:r>
    </w:p>
    <w:p w14:paraId="2891E41E" w14:textId="77777777" w:rsidR="000204FF" w:rsidRPr="00C337CB" w:rsidRDefault="000204FF" w:rsidP="00C337CB">
      <w:pPr>
        <w:pStyle w:val="BodyText"/>
        <w:jc w:val="both"/>
        <w:rPr>
          <w:rFonts w:cs="Times New Roman"/>
          <w:color w:val="000000" w:themeColor="text1"/>
        </w:rPr>
      </w:pPr>
    </w:p>
    <w:p w14:paraId="7FE90CD0" w14:textId="77777777" w:rsidR="00304CFF" w:rsidRDefault="009A03DF" w:rsidP="00304CFF">
      <w:pPr>
        <w:pStyle w:val="BodyText"/>
        <w:keepNext/>
        <w:jc w:val="center"/>
      </w:pPr>
      <w:r w:rsidRPr="00C337CB">
        <w:rPr>
          <w:rFonts w:cs="Times New Roman"/>
          <w:noProof/>
          <w:color w:val="000000" w:themeColor="text1"/>
          <w:lang w:val="en-US"/>
        </w:rPr>
        <w:drawing>
          <wp:inline distT="0" distB="0" distL="0" distR="0" wp14:anchorId="036FE02A" wp14:editId="75F76A92">
            <wp:extent cx="3914907" cy="2796363"/>
            <wp:effectExtent l="0" t="0" r="0"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3" cstate="print"/>
                    <a:stretch>
                      <a:fillRect/>
                    </a:stretch>
                  </pic:blipFill>
                  <pic:spPr bwMode="auto">
                    <a:xfrm>
                      <a:off x="0" y="0"/>
                      <a:ext cx="3924558" cy="2803257"/>
                    </a:xfrm>
                    <a:prstGeom prst="rect">
                      <a:avLst/>
                    </a:prstGeom>
                    <a:noFill/>
                    <a:ln w="9525">
                      <a:noFill/>
                      <a:headEnd/>
                      <a:tailEnd/>
                    </a:ln>
                  </pic:spPr>
                </pic:pic>
              </a:graphicData>
            </a:graphic>
          </wp:inline>
        </w:drawing>
      </w:r>
    </w:p>
    <w:p w14:paraId="2A9D976D" w14:textId="77777777" w:rsidR="00304CFF" w:rsidRPr="00304CFF" w:rsidRDefault="00304CFF" w:rsidP="004A23B8">
      <w:pPr>
        <w:pStyle w:val="Caption"/>
        <w:jc w:val="center"/>
        <w:outlineLvl w:val="0"/>
      </w:pPr>
      <w:r>
        <w:t xml:space="preserve">Figure </w:t>
      </w:r>
      <w:r w:rsidR="00C30B49">
        <w:fldChar w:fldCharType="begin"/>
      </w:r>
      <w:r w:rsidR="000A2250">
        <w:instrText xml:space="preserve"> SEQ Figure \* ARABIC </w:instrText>
      </w:r>
      <w:r w:rsidR="00C30B49">
        <w:fldChar w:fldCharType="separate"/>
      </w:r>
      <w:r w:rsidR="00562E93">
        <w:rPr>
          <w:noProof/>
        </w:rPr>
        <w:t>5</w:t>
      </w:r>
      <w:r w:rsidR="00C30B49">
        <w:rPr>
          <w:noProof/>
        </w:rPr>
        <w:fldChar w:fldCharType="end"/>
      </w:r>
      <w:r>
        <w:t xml:space="preserve">: </w:t>
      </w:r>
      <w:r w:rsidRPr="008503E0">
        <w:t xml:space="preserve">Size distribution of </w:t>
      </w:r>
      <w:proofErr w:type="spellStart"/>
      <w:r w:rsidRPr="00562E93">
        <w:rPr>
          <w:i/>
        </w:rPr>
        <w:t>Birgus</w:t>
      </w:r>
      <w:proofErr w:type="spellEnd"/>
      <w:r w:rsidRPr="00562E93">
        <w:rPr>
          <w:i/>
        </w:rPr>
        <w:t xml:space="preserve"> </w:t>
      </w:r>
      <w:proofErr w:type="spellStart"/>
      <w:r w:rsidRPr="00562E93">
        <w:rPr>
          <w:i/>
        </w:rPr>
        <w:t>latro</w:t>
      </w:r>
      <w:proofErr w:type="spellEnd"/>
      <w:r w:rsidRPr="008503E0">
        <w:t xml:space="preserve"> on Aldabra for female (green) and male (orange) individuals.</w:t>
      </w:r>
    </w:p>
    <w:p w14:paraId="7AC700D8" w14:textId="77777777" w:rsidR="00F02009" w:rsidRDefault="00F02009" w:rsidP="00C337CB">
      <w:pPr>
        <w:pStyle w:val="BodyText"/>
        <w:spacing w:after="0"/>
        <w:jc w:val="both"/>
        <w:rPr>
          <w:rFonts w:cs="Times New Roman"/>
          <w:color w:val="000000" w:themeColor="text1"/>
          <w:u w:val="single"/>
        </w:rPr>
      </w:pPr>
    </w:p>
    <w:p w14:paraId="3F784CEA" w14:textId="77777777" w:rsidR="007879C3" w:rsidRPr="00C337CB" w:rsidRDefault="00747D85" w:rsidP="004A23B8">
      <w:pPr>
        <w:pStyle w:val="BodyText"/>
        <w:spacing w:after="0"/>
        <w:jc w:val="both"/>
        <w:outlineLvl w:val="0"/>
        <w:rPr>
          <w:rFonts w:cs="Times New Roman"/>
          <w:color w:val="000000" w:themeColor="text1"/>
          <w:u w:val="single"/>
        </w:rPr>
      </w:pPr>
      <w:r w:rsidRPr="00C337CB">
        <w:rPr>
          <w:rFonts w:cs="Times New Roman"/>
          <w:color w:val="000000" w:themeColor="text1"/>
          <w:u w:val="single"/>
        </w:rPr>
        <w:t>Moulting and reproduction</w:t>
      </w:r>
    </w:p>
    <w:p w14:paraId="052B7CF6" w14:textId="77777777" w:rsidR="00296C17" w:rsidRPr="00C337CB" w:rsidRDefault="00296C1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Males over 30mm </w:t>
      </w:r>
      <w:r w:rsidR="0002367A" w:rsidRPr="00C337CB">
        <w:rPr>
          <w:rFonts w:cs="Times New Roman"/>
          <w:color w:val="000000" w:themeColor="text1"/>
          <w:sz w:val="22"/>
          <w:szCs w:val="22"/>
        </w:rPr>
        <w:t xml:space="preserve">were found to </w:t>
      </w:r>
      <w:r w:rsidRPr="00C337CB">
        <w:rPr>
          <w:rFonts w:cs="Times New Roman"/>
          <w:color w:val="000000" w:themeColor="text1"/>
          <w:sz w:val="22"/>
          <w:szCs w:val="22"/>
        </w:rPr>
        <w:t xml:space="preserve">exhibit a yearly cycle regarding the size of their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with a c</w:t>
      </w:r>
      <w:r w:rsidR="004B5823" w:rsidRPr="00C337CB">
        <w:rPr>
          <w:rFonts w:cs="Times New Roman"/>
          <w:color w:val="000000" w:themeColor="text1"/>
          <w:sz w:val="22"/>
          <w:szCs w:val="22"/>
        </w:rPr>
        <w:t>lear peak on April-May (Fig.6</w:t>
      </w:r>
      <w:r w:rsidRPr="00C337CB">
        <w:rPr>
          <w:rFonts w:cs="Times New Roman"/>
          <w:color w:val="000000" w:themeColor="text1"/>
          <w:sz w:val="22"/>
          <w:szCs w:val="22"/>
        </w:rPr>
        <w:t>). In</w:t>
      </w:r>
      <w:r w:rsidR="00BD6D0C" w:rsidRPr="00C337CB">
        <w:rPr>
          <w:rFonts w:cs="Times New Roman"/>
          <w:color w:val="000000" w:themeColor="text1"/>
          <w:sz w:val="22"/>
          <w:szCs w:val="22"/>
        </w:rPr>
        <w:t xml:space="preserve"> contrast, females encountered i</w:t>
      </w:r>
      <w:r w:rsidRPr="00C337CB">
        <w:rPr>
          <w:rFonts w:cs="Times New Roman"/>
          <w:color w:val="000000" w:themeColor="text1"/>
          <w:sz w:val="22"/>
          <w:szCs w:val="22"/>
        </w:rPr>
        <w:t xml:space="preserve">n November have the largest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xml:space="preserve">. In addition, females show an additional less conspicuous peak of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xml:space="preserve"> expansio</w:t>
      </w:r>
      <w:r w:rsidR="004F2C80" w:rsidRPr="00C337CB">
        <w:rPr>
          <w:rFonts w:cs="Times New Roman"/>
          <w:color w:val="000000" w:themeColor="text1"/>
          <w:sz w:val="22"/>
          <w:szCs w:val="22"/>
        </w:rPr>
        <w:t>n between May and July (Fig. 6</w:t>
      </w:r>
      <w:r w:rsidRPr="00C337CB">
        <w:rPr>
          <w:rFonts w:cs="Times New Roman"/>
          <w:color w:val="000000" w:themeColor="text1"/>
          <w:sz w:val="22"/>
          <w:szCs w:val="22"/>
        </w:rPr>
        <w:t>).</w:t>
      </w:r>
    </w:p>
    <w:p w14:paraId="70659592" w14:textId="77777777" w:rsidR="00562E93" w:rsidRDefault="00296C17" w:rsidP="00562E93">
      <w:pPr>
        <w:pStyle w:val="BodyText"/>
        <w:keepNext/>
        <w:jc w:val="center"/>
      </w:pPr>
      <w:r w:rsidRPr="00C337CB">
        <w:rPr>
          <w:rFonts w:cs="Times New Roman"/>
          <w:noProof/>
          <w:color w:val="000000" w:themeColor="text1"/>
          <w:lang w:val="en-US"/>
        </w:rPr>
        <w:drawing>
          <wp:inline distT="0" distB="0" distL="0" distR="0" wp14:anchorId="2FC04F89" wp14:editId="7FB81534">
            <wp:extent cx="3944679" cy="2320400"/>
            <wp:effectExtent l="0" t="0" r="0" b="381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14" cstate="print"/>
                    <a:stretch>
                      <a:fillRect/>
                    </a:stretch>
                  </pic:blipFill>
                  <pic:spPr bwMode="auto">
                    <a:xfrm>
                      <a:off x="0" y="0"/>
                      <a:ext cx="3958620" cy="2328601"/>
                    </a:xfrm>
                    <a:prstGeom prst="rect">
                      <a:avLst/>
                    </a:prstGeom>
                    <a:noFill/>
                    <a:ln w="9525">
                      <a:noFill/>
                      <a:headEnd/>
                      <a:tailEnd/>
                    </a:ln>
                  </pic:spPr>
                </pic:pic>
              </a:graphicData>
            </a:graphic>
          </wp:inline>
        </w:drawing>
      </w:r>
    </w:p>
    <w:p w14:paraId="042808B0" w14:textId="77777777" w:rsidR="00296C17" w:rsidRDefault="00562E93" w:rsidP="00562E93">
      <w:pPr>
        <w:pStyle w:val="Caption"/>
        <w:jc w:val="both"/>
      </w:pPr>
      <w:r>
        <w:t xml:space="preserve">Figure </w:t>
      </w:r>
      <w:r w:rsidR="00C30B49">
        <w:fldChar w:fldCharType="begin"/>
      </w:r>
      <w:r w:rsidR="000A2250">
        <w:instrText xml:space="preserve"> SEQ Figure \* ARABIC </w:instrText>
      </w:r>
      <w:r w:rsidR="00C30B49">
        <w:fldChar w:fldCharType="separate"/>
      </w:r>
      <w:r>
        <w:rPr>
          <w:noProof/>
        </w:rPr>
        <w:t>6</w:t>
      </w:r>
      <w:r w:rsidR="00C30B49">
        <w:rPr>
          <w:noProof/>
        </w:rPr>
        <w:fldChar w:fldCharType="end"/>
      </w:r>
      <w:r>
        <w:t xml:space="preserve">: </w:t>
      </w:r>
      <w:r w:rsidRPr="00E61423">
        <w:t xml:space="preserve">Effect of time of the year on the mean </w:t>
      </w:r>
      <w:proofErr w:type="spellStart"/>
      <w:r w:rsidRPr="00E61423">
        <w:t>pleon</w:t>
      </w:r>
      <w:proofErr w:type="spellEnd"/>
      <w:r w:rsidRPr="00E61423">
        <w:t xml:space="preserve"> size for </w:t>
      </w:r>
      <w:proofErr w:type="spellStart"/>
      <w:r w:rsidRPr="00562E93">
        <w:rPr>
          <w:i/>
        </w:rPr>
        <w:t>B.latro</w:t>
      </w:r>
      <w:proofErr w:type="spellEnd"/>
      <w:r w:rsidRPr="00E61423">
        <w:t xml:space="preserve"> females (green) and males (orange). </w:t>
      </w:r>
      <w:proofErr w:type="spellStart"/>
      <w:r w:rsidRPr="00E61423">
        <w:t>Pleon</w:t>
      </w:r>
      <w:proofErr w:type="spellEnd"/>
      <w:r w:rsidRPr="00E61423">
        <w:t xml:space="preserve"> size was estimated using an index between 1 and 4. An index of 1 indicates that all </w:t>
      </w:r>
      <w:proofErr w:type="spellStart"/>
      <w:r w:rsidRPr="00E61423">
        <w:t>tergal</w:t>
      </w:r>
      <w:proofErr w:type="spellEnd"/>
      <w:r w:rsidRPr="00E61423">
        <w:t xml:space="preserve"> plates are touching each </w:t>
      </w:r>
      <w:r>
        <w:t xml:space="preserve">other of there is only a </w:t>
      </w:r>
      <w:r w:rsidRPr="00562E93">
        <w:t xml:space="preserve">small </w:t>
      </w:r>
      <w:r w:rsidRPr="00562E93">
        <w:rPr>
          <w:rFonts w:cs="Times New Roman"/>
        </w:rPr>
        <w:t xml:space="preserve">gap between the most posterior </w:t>
      </w:r>
      <w:proofErr w:type="spellStart"/>
      <w:r w:rsidRPr="00562E93">
        <w:rPr>
          <w:rFonts w:cs="Times New Roman"/>
        </w:rPr>
        <w:t>tergal</w:t>
      </w:r>
      <w:proofErr w:type="spellEnd"/>
      <w:r w:rsidRPr="00562E93">
        <w:rPr>
          <w:rFonts w:cs="Times New Roman"/>
        </w:rPr>
        <w:t xml:space="preserve"> plate and the next. An index of 4 indicates a strongly swollen abdomen and all </w:t>
      </w:r>
      <w:proofErr w:type="spellStart"/>
      <w:r w:rsidRPr="00562E93">
        <w:rPr>
          <w:rFonts w:cs="Times New Roman"/>
        </w:rPr>
        <w:t>tergal</w:t>
      </w:r>
      <w:proofErr w:type="spellEnd"/>
      <w:r w:rsidRPr="00562E93">
        <w:rPr>
          <w:rFonts w:cs="Times New Roman"/>
        </w:rPr>
        <w:t xml:space="preserve"> plates are divided by thick gaps.</w:t>
      </w:r>
    </w:p>
    <w:p w14:paraId="0EE20B27" w14:textId="77777777" w:rsidR="008B4282" w:rsidRPr="00C337CB" w:rsidRDefault="008B4282" w:rsidP="00C337CB">
      <w:pPr>
        <w:pStyle w:val="BodyText"/>
        <w:spacing w:after="0"/>
        <w:jc w:val="both"/>
        <w:rPr>
          <w:rFonts w:cs="Times New Roman"/>
          <w:color w:val="000000" w:themeColor="text1"/>
        </w:rPr>
      </w:pPr>
    </w:p>
    <w:p w14:paraId="10D28806" w14:textId="77777777" w:rsidR="008B4282" w:rsidRPr="00C337CB" w:rsidRDefault="00A842A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lastRenderedPageBreak/>
        <w:t>Throughout</w:t>
      </w:r>
      <w:r w:rsidR="008B4282" w:rsidRPr="00C337CB">
        <w:rPr>
          <w:rFonts w:cs="Times New Roman"/>
          <w:color w:val="000000" w:themeColor="text1"/>
          <w:sz w:val="22"/>
          <w:szCs w:val="22"/>
        </w:rPr>
        <w:t xml:space="preserve"> the monitoring period, few </w:t>
      </w:r>
      <w:proofErr w:type="spellStart"/>
      <w:r w:rsidR="00334843" w:rsidRPr="00C337CB">
        <w:rPr>
          <w:rFonts w:cs="Times New Roman"/>
          <w:i/>
          <w:color w:val="000000" w:themeColor="text1"/>
          <w:sz w:val="22"/>
          <w:szCs w:val="22"/>
        </w:rPr>
        <w:t>B.latro</w:t>
      </w:r>
      <w:proofErr w:type="spellEnd"/>
      <w:r w:rsidR="00334843" w:rsidRPr="00C337CB">
        <w:rPr>
          <w:rFonts w:cs="Times New Roman"/>
          <w:color w:val="000000" w:themeColor="text1"/>
          <w:sz w:val="22"/>
          <w:szCs w:val="22"/>
        </w:rPr>
        <w:t xml:space="preserve"> </w:t>
      </w:r>
      <w:r w:rsidR="008B4282" w:rsidRPr="00C337CB">
        <w:rPr>
          <w:rFonts w:cs="Times New Roman"/>
          <w:color w:val="000000" w:themeColor="text1"/>
          <w:sz w:val="22"/>
          <w:szCs w:val="22"/>
        </w:rPr>
        <w:t xml:space="preserve">females (14 out of 2071 individuals in 12 out of 438 transect surveys) were </w:t>
      </w:r>
      <w:proofErr w:type="spellStart"/>
      <w:r w:rsidR="008B4282" w:rsidRPr="00C337CB">
        <w:rPr>
          <w:rFonts w:cs="Times New Roman"/>
          <w:color w:val="000000" w:themeColor="text1"/>
          <w:sz w:val="22"/>
          <w:szCs w:val="22"/>
        </w:rPr>
        <w:t>ovigerous</w:t>
      </w:r>
      <w:proofErr w:type="spellEnd"/>
      <w:r w:rsidR="008B4282" w:rsidRPr="00C337CB">
        <w:rPr>
          <w:rFonts w:cs="Times New Roman"/>
          <w:color w:val="000000" w:themeColor="text1"/>
          <w:sz w:val="22"/>
          <w:szCs w:val="22"/>
        </w:rPr>
        <w:t>. Nevertheless, these observations consistently pointed out to a reproductive season between December and March with an increased probability to encounter females carrying eggs just before new moon (Fig</w:t>
      </w:r>
      <w:r w:rsidR="00AE055D" w:rsidRPr="00C337CB">
        <w:rPr>
          <w:rFonts w:cs="Times New Roman"/>
          <w:color w:val="000000" w:themeColor="text1"/>
          <w:sz w:val="22"/>
          <w:szCs w:val="22"/>
        </w:rPr>
        <w:t>.</w:t>
      </w:r>
      <w:r w:rsidR="008B4282" w:rsidRPr="00C337CB">
        <w:rPr>
          <w:rFonts w:cs="Times New Roman"/>
          <w:color w:val="000000" w:themeColor="text1"/>
          <w:sz w:val="22"/>
          <w:szCs w:val="22"/>
        </w:rPr>
        <w:t xml:space="preserve"> </w:t>
      </w:r>
      <w:r w:rsidR="00AE055D" w:rsidRPr="00C337CB">
        <w:rPr>
          <w:rFonts w:cs="Times New Roman"/>
          <w:color w:val="000000" w:themeColor="text1"/>
          <w:sz w:val="22"/>
          <w:szCs w:val="22"/>
        </w:rPr>
        <w:t>7</w:t>
      </w:r>
      <w:r w:rsidR="008B4282" w:rsidRPr="00C337CB">
        <w:rPr>
          <w:rFonts w:cs="Times New Roman"/>
          <w:color w:val="000000" w:themeColor="text1"/>
          <w:sz w:val="22"/>
          <w:szCs w:val="22"/>
        </w:rPr>
        <w:t>).</w:t>
      </w:r>
    </w:p>
    <w:p w14:paraId="77B91223" w14:textId="77777777" w:rsidR="00562E93" w:rsidRDefault="008B4282" w:rsidP="00562E93">
      <w:pPr>
        <w:pStyle w:val="BodyText"/>
        <w:keepNext/>
        <w:jc w:val="center"/>
      </w:pPr>
      <w:r w:rsidRPr="00C337CB">
        <w:rPr>
          <w:rFonts w:cs="Times New Roman"/>
          <w:noProof/>
          <w:color w:val="000000" w:themeColor="text1"/>
          <w:lang w:val="en-US"/>
        </w:rPr>
        <w:drawing>
          <wp:inline distT="0" distB="0" distL="0" distR="0" wp14:anchorId="5412754F" wp14:editId="632B36A2">
            <wp:extent cx="4016006" cy="2753833"/>
            <wp:effectExtent l="0" t="0" r="3810" b="889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15" cstate="print"/>
                    <a:stretch>
                      <a:fillRect/>
                    </a:stretch>
                  </pic:blipFill>
                  <pic:spPr bwMode="auto">
                    <a:xfrm>
                      <a:off x="0" y="0"/>
                      <a:ext cx="4014023" cy="2752473"/>
                    </a:xfrm>
                    <a:prstGeom prst="rect">
                      <a:avLst/>
                    </a:prstGeom>
                    <a:noFill/>
                    <a:ln w="9525">
                      <a:noFill/>
                      <a:headEnd/>
                      <a:tailEnd/>
                    </a:ln>
                  </pic:spPr>
                </pic:pic>
              </a:graphicData>
            </a:graphic>
          </wp:inline>
        </w:drawing>
      </w:r>
    </w:p>
    <w:p w14:paraId="11F9BF41" w14:textId="77777777" w:rsidR="00562E93" w:rsidRPr="00562E93" w:rsidRDefault="00562E93" w:rsidP="009165CD">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Pr>
          <w:noProof/>
        </w:rPr>
        <w:t>7</w:t>
      </w:r>
      <w:r w:rsidR="00C30B49">
        <w:rPr>
          <w:noProof/>
        </w:rPr>
        <w:fldChar w:fldCharType="end"/>
      </w:r>
      <w:r>
        <w:t xml:space="preserve">: </w:t>
      </w:r>
      <w:r w:rsidRPr="00FE51EE">
        <w:t xml:space="preserve">Probability </w:t>
      </w:r>
      <w:r w:rsidRPr="00562E93">
        <w:t xml:space="preserve">of encountering an </w:t>
      </w:r>
      <w:proofErr w:type="spellStart"/>
      <w:r w:rsidRPr="00562E93">
        <w:t>ovigerous</w:t>
      </w:r>
      <w:proofErr w:type="spellEnd"/>
      <w:r w:rsidRPr="00562E93">
        <w:t xml:space="preserve"> female during a survey. The solid line and dashed line correspond to the maximum and minimum encounter probability during the moon cycle respectively. A moon phase of 0.41 corresponds to about three days before </w:t>
      </w:r>
      <w:r w:rsidRPr="00562E93">
        <w:rPr>
          <w:rFonts w:cs="Times New Roman"/>
        </w:rPr>
        <w:t>full moon and 0.94 to around two days before new moon (</w:t>
      </w:r>
      <w:proofErr w:type="spellStart"/>
      <w:r w:rsidRPr="00562E93">
        <w:rPr>
          <w:rFonts w:cs="Times New Roman"/>
        </w:rPr>
        <w:t>Meeus</w:t>
      </w:r>
      <w:proofErr w:type="spellEnd"/>
      <w:r w:rsidRPr="00562E93">
        <w:rPr>
          <w:rFonts w:cs="Times New Roman"/>
        </w:rPr>
        <w:t xml:space="preserve"> 1982). Grey ribbon indicates confidence interval of the mean probability across the year.</w:t>
      </w:r>
    </w:p>
    <w:p w14:paraId="352AE1E0" w14:textId="77777777" w:rsidR="00B3659D" w:rsidRDefault="00B3659D" w:rsidP="00C337CB">
      <w:pPr>
        <w:pStyle w:val="BodyText"/>
        <w:spacing w:after="0"/>
        <w:jc w:val="both"/>
        <w:rPr>
          <w:rFonts w:cs="Times New Roman"/>
          <w:b/>
          <w:color w:val="000000" w:themeColor="text1"/>
        </w:rPr>
      </w:pPr>
    </w:p>
    <w:p w14:paraId="4928303B" w14:textId="77777777" w:rsidR="00F02009" w:rsidRDefault="00F02009" w:rsidP="00C337CB">
      <w:pPr>
        <w:pStyle w:val="BodyText"/>
        <w:spacing w:after="0"/>
        <w:jc w:val="both"/>
        <w:rPr>
          <w:rFonts w:cs="Times New Roman"/>
          <w:b/>
          <w:color w:val="000000" w:themeColor="text1"/>
        </w:rPr>
      </w:pPr>
    </w:p>
    <w:p w14:paraId="25CF29D1" w14:textId="77777777" w:rsidR="00636F01" w:rsidRPr="00C337CB" w:rsidRDefault="00636F01" w:rsidP="004A23B8">
      <w:pPr>
        <w:pStyle w:val="BodyText"/>
        <w:spacing w:after="0"/>
        <w:jc w:val="both"/>
        <w:outlineLvl w:val="0"/>
        <w:rPr>
          <w:rFonts w:cs="Times New Roman"/>
          <w:b/>
          <w:color w:val="000000" w:themeColor="text1"/>
        </w:rPr>
      </w:pPr>
      <w:commentRangeStart w:id="59"/>
      <w:r w:rsidRPr="00C337CB">
        <w:rPr>
          <w:rFonts w:cs="Times New Roman"/>
          <w:b/>
          <w:color w:val="000000" w:themeColor="text1"/>
        </w:rPr>
        <w:t>Discussion</w:t>
      </w:r>
      <w:del w:id="60" w:author="Fernando Cagua" w:date="2017-09-26T17:16:00Z">
        <w:r w:rsidRPr="00C337CB" w:rsidDel="00AF3EF0">
          <w:rPr>
            <w:rFonts w:cs="Times New Roman"/>
            <w:b/>
            <w:color w:val="000000" w:themeColor="text1"/>
          </w:rPr>
          <w:delText>s</w:delText>
        </w:r>
      </w:del>
      <w:commentRangeEnd w:id="59"/>
      <w:r w:rsidR="00AF3EF0">
        <w:rPr>
          <w:rStyle w:val="CommentReference"/>
        </w:rPr>
        <w:commentReference w:id="59"/>
      </w:r>
    </w:p>
    <w:p w14:paraId="1783FD5C" w14:textId="77777777" w:rsidR="006E33B8" w:rsidRPr="00C337CB" w:rsidRDefault="006E33B8" w:rsidP="00C337CB">
      <w:pPr>
        <w:pStyle w:val="BodyText"/>
        <w:spacing w:after="0"/>
        <w:jc w:val="both"/>
        <w:rPr>
          <w:rFonts w:cs="Times New Roman"/>
          <w:b/>
          <w:color w:val="000000" w:themeColor="text1"/>
        </w:rPr>
      </w:pPr>
    </w:p>
    <w:p w14:paraId="3D9B825F" w14:textId="77777777" w:rsidR="00192101" w:rsidRDefault="007B237B" w:rsidP="00294721">
      <w:pPr>
        <w:autoSpaceDE w:val="0"/>
        <w:autoSpaceDN w:val="0"/>
        <w:adjustRightInd w:val="0"/>
        <w:spacing w:after="0"/>
        <w:jc w:val="both"/>
        <w:rPr>
          <w:ins w:id="61" w:author="Fernando Cagua" w:date="2017-09-26T17:09:00Z"/>
          <w:rFonts w:cs="Times New Roman"/>
          <w:color w:val="000000" w:themeColor="text1"/>
        </w:rPr>
      </w:pPr>
      <w:r>
        <w:rPr>
          <w:rFonts w:cs="Times New Roman"/>
          <w:color w:val="000000" w:themeColor="text1"/>
        </w:rPr>
        <w:t>T</w:t>
      </w:r>
      <w:r w:rsidR="00EF5B0D" w:rsidRPr="00EF5B0D">
        <w:rPr>
          <w:rFonts w:cs="Times New Roman"/>
          <w:color w:val="000000" w:themeColor="text1"/>
        </w:rPr>
        <w:t>he</w:t>
      </w:r>
      <w:r w:rsidR="00A305BE" w:rsidRPr="00EF5B0D">
        <w:rPr>
          <w:rFonts w:cs="Times New Roman"/>
          <w:color w:val="000000" w:themeColor="text1"/>
        </w:rPr>
        <w:t xml:space="preserve"> </w:t>
      </w:r>
      <w:r w:rsidR="00EF5B0D" w:rsidRPr="00EF5B0D">
        <w:rPr>
          <w:rFonts w:cs="Times New Roman"/>
          <w:color w:val="000000" w:themeColor="text1"/>
        </w:rPr>
        <w:t xml:space="preserve">density </w:t>
      </w:r>
      <w:r w:rsidR="00A305BE" w:rsidRPr="00EF5B0D">
        <w:rPr>
          <w:rFonts w:cs="Times New Roman"/>
          <w:color w:val="000000" w:themeColor="text1"/>
        </w:rPr>
        <w:t xml:space="preserve">of </w:t>
      </w:r>
      <w:proofErr w:type="spellStart"/>
      <w:r w:rsidRPr="007B237B">
        <w:rPr>
          <w:rFonts w:cs="Times New Roman"/>
          <w:i/>
          <w:color w:val="000000" w:themeColor="text1"/>
        </w:rPr>
        <w:t>B.latro</w:t>
      </w:r>
      <w:proofErr w:type="spellEnd"/>
      <w:r w:rsidR="00A305BE" w:rsidRPr="00E725FE">
        <w:rPr>
          <w:rFonts w:cs="Times New Roman"/>
          <w:color w:val="000000" w:themeColor="text1"/>
        </w:rPr>
        <w:t xml:space="preserve"> has been</w:t>
      </w:r>
      <w:r w:rsidR="00443A0F" w:rsidRPr="00E725FE">
        <w:rPr>
          <w:rFonts w:cs="Times New Roman"/>
          <w:color w:val="000000" w:themeColor="text1"/>
        </w:rPr>
        <w:t xml:space="preserve"> stable </w:t>
      </w:r>
      <w:r w:rsidR="00C97AFB" w:rsidRPr="00E725FE">
        <w:rPr>
          <w:rFonts w:cs="Times New Roman"/>
          <w:color w:val="000000" w:themeColor="text1"/>
        </w:rPr>
        <w:t xml:space="preserve">on Aldabra </w:t>
      </w:r>
      <w:r w:rsidR="00A2792E" w:rsidRPr="00E725FE">
        <w:rPr>
          <w:rFonts w:cs="Times New Roman"/>
          <w:color w:val="000000" w:themeColor="text1"/>
        </w:rPr>
        <w:t>over the nine years of the study period</w:t>
      </w:r>
      <w:r w:rsidR="006C4EB3" w:rsidRPr="00E725FE">
        <w:rPr>
          <w:rFonts w:cs="Times New Roman"/>
          <w:color w:val="000000" w:themeColor="text1"/>
        </w:rPr>
        <w:t>.</w:t>
      </w:r>
      <w:r w:rsidR="001667C1" w:rsidRPr="00E725FE">
        <w:rPr>
          <w:rFonts w:cs="Times New Roman"/>
          <w:color w:val="000000" w:themeColor="text1"/>
        </w:rPr>
        <w:t xml:space="preserve"> </w:t>
      </w:r>
      <w:r w:rsidR="009E0CCB" w:rsidRPr="00E725FE">
        <w:rPr>
          <w:rFonts w:cs="Times New Roman"/>
          <w:color w:val="000000" w:themeColor="text1"/>
        </w:rPr>
        <w:t>The substantial spatial and temporal heterogeneity on observed densities</w:t>
      </w:r>
      <w:r w:rsidR="00963F04" w:rsidRPr="00E725FE">
        <w:rPr>
          <w:rFonts w:cs="Times New Roman"/>
          <w:color w:val="000000" w:themeColor="text1"/>
        </w:rPr>
        <w:t xml:space="preserve"> suggests </w:t>
      </w:r>
      <w:r w:rsidR="00123634" w:rsidRPr="00E725FE">
        <w:rPr>
          <w:rFonts w:cs="Times New Roman"/>
          <w:color w:val="000000" w:themeColor="text1"/>
        </w:rPr>
        <w:t xml:space="preserve">a highly dynamic population, </w:t>
      </w:r>
      <w:r w:rsidR="00FA53A2" w:rsidRPr="00E725FE">
        <w:rPr>
          <w:rFonts w:cs="Times New Roman"/>
          <w:color w:val="000000" w:themeColor="text1"/>
        </w:rPr>
        <w:t>similarly reported</w:t>
      </w:r>
      <w:r w:rsidR="00123634" w:rsidRPr="00E725FE">
        <w:rPr>
          <w:rFonts w:cs="Times New Roman"/>
          <w:color w:val="000000" w:themeColor="text1"/>
        </w:rPr>
        <w:t xml:space="preserve"> </w:t>
      </w:r>
      <w:r w:rsidR="00BA272C" w:rsidRPr="00E725FE">
        <w:rPr>
          <w:rStyle w:val="A0"/>
          <w:color w:val="auto"/>
          <w:sz w:val="22"/>
          <w:szCs w:val="22"/>
        </w:rPr>
        <w:t>on Christmas Island</w:t>
      </w:r>
      <w:r w:rsidR="00BA272C" w:rsidRPr="00E725FE">
        <w:rPr>
          <w:rFonts w:cs="Times New Roman"/>
          <w:color w:val="000000" w:themeColor="text1"/>
        </w:rPr>
        <w:t xml:space="preserve"> </w:t>
      </w:r>
      <w:r w:rsidR="00123634" w:rsidRPr="00E725FE">
        <w:rPr>
          <w:rFonts w:cs="Times New Roman"/>
          <w:color w:val="000000" w:themeColor="text1"/>
        </w:rPr>
        <w:t xml:space="preserve">by </w:t>
      </w:r>
      <w:r w:rsidR="00963F04" w:rsidRPr="00E725FE">
        <w:rPr>
          <w:rStyle w:val="A0"/>
          <w:color w:val="auto"/>
          <w:sz w:val="22"/>
          <w:szCs w:val="22"/>
        </w:rPr>
        <w:t xml:space="preserve">Drew and Hansson </w:t>
      </w:r>
      <w:r w:rsidR="00123634" w:rsidRPr="00E725FE">
        <w:rPr>
          <w:rStyle w:val="A0"/>
          <w:color w:val="auto"/>
          <w:sz w:val="22"/>
          <w:szCs w:val="22"/>
        </w:rPr>
        <w:t>(</w:t>
      </w:r>
      <w:r w:rsidR="00963F04" w:rsidRPr="00E725FE">
        <w:rPr>
          <w:rStyle w:val="A0"/>
          <w:color w:val="auto"/>
          <w:sz w:val="22"/>
          <w:szCs w:val="22"/>
        </w:rPr>
        <w:t>2014)</w:t>
      </w:r>
      <w:r w:rsidR="00EC5EA6" w:rsidRPr="00E725FE">
        <w:rPr>
          <w:rStyle w:val="A0"/>
          <w:color w:val="auto"/>
          <w:sz w:val="22"/>
          <w:szCs w:val="22"/>
        </w:rPr>
        <w:t>.</w:t>
      </w:r>
      <w:r w:rsidR="00EC5EA6" w:rsidRPr="00E725FE">
        <w:rPr>
          <w:rStyle w:val="A0"/>
          <w:sz w:val="22"/>
          <w:szCs w:val="22"/>
        </w:rPr>
        <w:t xml:space="preserve"> </w:t>
      </w:r>
      <w:r w:rsidR="0075118B" w:rsidRPr="00E725FE">
        <w:rPr>
          <w:rFonts w:cs="Times New Roman"/>
          <w:color w:val="000000" w:themeColor="text1"/>
        </w:rPr>
        <w:t xml:space="preserve">Aldabra might potentially have one of the most significant </w:t>
      </w:r>
      <w:proofErr w:type="spellStart"/>
      <w:proofErr w:type="gramStart"/>
      <w:r w:rsidR="0075118B" w:rsidRPr="00E725FE">
        <w:rPr>
          <w:rFonts w:cs="Times New Roman"/>
          <w:i/>
          <w:color w:val="000000" w:themeColor="text1"/>
        </w:rPr>
        <w:t>B.latro</w:t>
      </w:r>
      <w:proofErr w:type="spellEnd"/>
      <w:proofErr w:type="gramEnd"/>
      <w:r w:rsidR="0075118B" w:rsidRPr="00E725FE">
        <w:rPr>
          <w:rFonts w:cs="Times New Roman"/>
          <w:color w:val="000000" w:themeColor="text1"/>
        </w:rPr>
        <w:t xml:space="preserve"> populations worldwide</w:t>
      </w:r>
      <w:ins w:id="62" w:author="Fernando Cagua" w:date="2017-09-26T17:06:00Z">
        <w:r w:rsidR="00192101">
          <w:rPr>
            <w:rFonts w:cs="Times New Roman"/>
            <w:color w:val="000000" w:themeColor="text1"/>
          </w:rPr>
          <w:t>;</w:t>
        </w:r>
      </w:ins>
      <w:r w:rsidR="00A8756E" w:rsidRPr="00A8756E">
        <w:t xml:space="preserve"> </w:t>
      </w:r>
      <w:r w:rsidR="00A8756E" w:rsidRPr="00E725FE">
        <w:t>likely a</w:t>
      </w:r>
      <w:del w:id="63" w:author="Fernando Cagua" w:date="2017-09-26T17:06:00Z">
        <w:r w:rsidR="00A8756E" w:rsidRPr="00E725FE" w:rsidDel="00192101">
          <w:delText>s a</w:delText>
        </w:r>
      </w:del>
      <w:r w:rsidR="00A8756E" w:rsidRPr="00E725FE">
        <w:t xml:space="preserve"> consequence of not being exploited</w:t>
      </w:r>
      <w:r w:rsidR="00CE1228">
        <w:rPr>
          <w:rFonts w:cs="Times New Roman"/>
          <w:color w:val="000000" w:themeColor="text1"/>
        </w:rPr>
        <w:t>.</w:t>
      </w:r>
      <w:r w:rsidR="0075118B" w:rsidRPr="00E725FE">
        <w:t xml:space="preserve"> </w:t>
      </w:r>
      <w:r w:rsidR="00C43C70" w:rsidRPr="00E725FE">
        <w:rPr>
          <w:rFonts w:cs="Times New Roman"/>
          <w:color w:val="000000" w:themeColor="text1"/>
        </w:rPr>
        <w:t xml:space="preserve">The </w:t>
      </w:r>
      <w:r w:rsidR="00F41D03">
        <w:rPr>
          <w:rFonts w:cs="Times New Roman"/>
          <w:color w:val="000000" w:themeColor="text1"/>
        </w:rPr>
        <w:t xml:space="preserve">other two </w:t>
      </w:r>
      <w:r w:rsidR="00830E5D" w:rsidRPr="00E725FE">
        <w:rPr>
          <w:rFonts w:cs="Times New Roman"/>
          <w:color w:val="000000" w:themeColor="text1"/>
        </w:rPr>
        <w:t>unexploited populations on</w:t>
      </w:r>
      <w:r w:rsidR="00C43C70" w:rsidRPr="00E725FE">
        <w:rPr>
          <w:rFonts w:cs="Times New Roman"/>
          <w:color w:val="000000" w:themeColor="text1"/>
        </w:rPr>
        <w:t xml:space="preserve"> </w:t>
      </w:r>
      <w:proofErr w:type="spellStart"/>
      <w:r w:rsidR="00C43C70" w:rsidRPr="00E725FE">
        <w:rPr>
          <w:rFonts w:cs="Times New Roman"/>
          <w:color w:val="000000" w:themeColor="text1"/>
        </w:rPr>
        <w:t>Enewetok</w:t>
      </w:r>
      <w:proofErr w:type="spellEnd"/>
      <w:r w:rsidR="00C43C70" w:rsidRPr="00E725FE">
        <w:rPr>
          <w:rFonts w:cs="Times New Roman"/>
          <w:color w:val="000000" w:themeColor="text1"/>
        </w:rPr>
        <w:t xml:space="preserve"> (</w:t>
      </w:r>
      <w:r w:rsidR="00C64C24" w:rsidRPr="00E725FE">
        <w:rPr>
          <w:rFonts w:cs="Times New Roman"/>
          <w:color w:val="000000" w:themeColor="text1"/>
        </w:rPr>
        <w:t>5.85</w:t>
      </w:r>
      <w:r w:rsidR="008317A9" w:rsidRPr="00E725FE">
        <w:rPr>
          <w:rFonts w:cs="Times New Roman"/>
          <w:color w:val="000000" w:themeColor="text1"/>
        </w:rPr>
        <w:t xml:space="preserve"> </w:t>
      </w:r>
      <w:r w:rsidR="00C43C70" w:rsidRPr="00E725FE">
        <w:rPr>
          <w:rFonts w:cs="Times New Roman"/>
          <w:color w:val="000000" w:themeColor="text1"/>
        </w:rPr>
        <w:t>km</w:t>
      </w:r>
      <w:r w:rsidR="00C43C70" w:rsidRPr="00E725FE">
        <w:rPr>
          <w:rFonts w:cs="Times New Roman"/>
          <w:color w:val="000000" w:themeColor="text1"/>
          <w:vertAlign w:val="superscript"/>
        </w:rPr>
        <w:t>2</w:t>
      </w:r>
      <w:r w:rsidR="00C43C70" w:rsidRPr="00E725FE">
        <w:rPr>
          <w:rFonts w:cs="Times New Roman"/>
          <w:color w:val="000000" w:themeColor="text1"/>
        </w:rPr>
        <w:t xml:space="preserve">) and </w:t>
      </w:r>
      <w:proofErr w:type="spellStart"/>
      <w:r w:rsidR="00C43C70" w:rsidRPr="00E725FE">
        <w:rPr>
          <w:rFonts w:cs="Times New Roman"/>
          <w:color w:val="000000" w:themeColor="text1"/>
        </w:rPr>
        <w:t>Taiaro</w:t>
      </w:r>
      <w:proofErr w:type="spellEnd"/>
      <w:r w:rsidR="00C43C70" w:rsidRPr="00E725FE">
        <w:rPr>
          <w:rFonts w:cs="Times New Roman"/>
          <w:color w:val="000000" w:themeColor="text1"/>
        </w:rPr>
        <w:t xml:space="preserve"> (</w:t>
      </w:r>
      <w:r w:rsidR="00C64C24" w:rsidRPr="00E725FE">
        <w:rPr>
          <w:rFonts w:cs="Times New Roman"/>
          <w:color w:val="000000" w:themeColor="text1"/>
        </w:rPr>
        <w:t>12</w:t>
      </w:r>
      <w:r w:rsidR="008317A9" w:rsidRPr="00E725FE">
        <w:rPr>
          <w:rFonts w:cs="Times New Roman"/>
          <w:color w:val="000000" w:themeColor="text1"/>
        </w:rPr>
        <w:t xml:space="preserve"> </w:t>
      </w:r>
      <w:r w:rsidR="00C43C70" w:rsidRPr="00E725FE">
        <w:rPr>
          <w:rFonts w:cs="Times New Roman"/>
          <w:color w:val="000000" w:themeColor="text1"/>
        </w:rPr>
        <w:t>km</w:t>
      </w:r>
      <w:r w:rsidR="00C43C70" w:rsidRPr="00E725FE">
        <w:rPr>
          <w:rFonts w:cs="Times New Roman"/>
          <w:color w:val="000000" w:themeColor="text1"/>
          <w:vertAlign w:val="superscript"/>
        </w:rPr>
        <w:t>2</w:t>
      </w:r>
      <w:r w:rsidR="00C43C70" w:rsidRPr="00E725FE">
        <w:rPr>
          <w:rFonts w:cs="Times New Roman"/>
          <w:color w:val="000000" w:themeColor="text1"/>
        </w:rPr>
        <w:t xml:space="preserve">) Atolls have high </w:t>
      </w:r>
      <w:r w:rsidR="005B7DE4" w:rsidRPr="00E725FE">
        <w:rPr>
          <w:rFonts w:cs="Times New Roman"/>
          <w:color w:val="000000" w:themeColor="text1"/>
        </w:rPr>
        <w:t>densities</w:t>
      </w:r>
      <w:r w:rsidR="003B3A94">
        <w:rPr>
          <w:rFonts w:cs="Times New Roman"/>
          <w:color w:val="000000" w:themeColor="text1"/>
        </w:rPr>
        <w:t>,</w:t>
      </w:r>
      <w:r w:rsidR="00C43C70" w:rsidRPr="00E725FE">
        <w:rPr>
          <w:rFonts w:cs="Times New Roman"/>
          <w:color w:val="000000" w:themeColor="text1"/>
        </w:rPr>
        <w:t xml:space="preserve"> estimated at 147</w:t>
      </w:r>
      <w:ins w:id="64" w:author="Fernando Cagua" w:date="2017-09-26T17:06:00Z">
        <w:r w:rsidR="00192101">
          <w:rPr>
            <w:rFonts w:cs="Times New Roman"/>
            <w:color w:val="000000" w:themeColor="text1"/>
          </w:rPr>
          <w:t xml:space="preserve"> </w:t>
        </w:r>
      </w:ins>
      <w:r w:rsidR="00C43C70" w:rsidRPr="00E725FE">
        <w:rPr>
          <w:rFonts w:cs="Times New Roman"/>
          <w:color w:val="000000" w:themeColor="text1"/>
        </w:rPr>
        <w:t xml:space="preserve">crabs/ha </w:t>
      </w:r>
      <w:r w:rsidR="000D4DAD" w:rsidRPr="00E725FE">
        <w:rPr>
          <w:rFonts w:cs="Times New Roman"/>
          <w:color w:val="000000" w:themeColor="text1"/>
        </w:rPr>
        <w:t>(</w:t>
      </w:r>
      <w:proofErr w:type="spellStart"/>
      <w:r w:rsidR="000D4DAD" w:rsidRPr="00E725FE">
        <w:rPr>
          <w:rFonts w:cs="Times New Roman"/>
          <w:color w:val="000000" w:themeColor="text1"/>
        </w:rPr>
        <w:t>Helfman</w:t>
      </w:r>
      <w:proofErr w:type="spellEnd"/>
      <w:r w:rsidR="000D4DAD" w:rsidRPr="00E725FE">
        <w:rPr>
          <w:rFonts w:cs="Times New Roman"/>
          <w:color w:val="000000" w:themeColor="text1"/>
        </w:rPr>
        <w:t xml:space="preserve"> 1973) </w:t>
      </w:r>
      <w:r w:rsidR="00C43C70" w:rsidRPr="00E725FE">
        <w:rPr>
          <w:rFonts w:cs="Times New Roman"/>
          <w:color w:val="000000" w:themeColor="text1"/>
        </w:rPr>
        <w:t>and 190</w:t>
      </w:r>
      <w:ins w:id="65" w:author="Fernando Cagua" w:date="2017-09-26T17:06:00Z">
        <w:r w:rsidR="00192101">
          <w:rPr>
            <w:rFonts w:cs="Times New Roman"/>
            <w:color w:val="000000" w:themeColor="text1"/>
          </w:rPr>
          <w:t xml:space="preserve"> </w:t>
        </w:r>
      </w:ins>
      <w:r w:rsidR="00C43C70" w:rsidRPr="00E725FE">
        <w:rPr>
          <w:rFonts w:cs="Times New Roman"/>
          <w:color w:val="000000" w:themeColor="text1"/>
        </w:rPr>
        <w:t>crabs/ha</w:t>
      </w:r>
      <w:r w:rsidR="000D4DAD" w:rsidRPr="00E725FE">
        <w:rPr>
          <w:rFonts w:cs="Times New Roman"/>
          <w:color w:val="000000" w:themeColor="text1"/>
        </w:rPr>
        <w:t xml:space="preserve"> (</w:t>
      </w:r>
      <w:proofErr w:type="spellStart"/>
      <w:r w:rsidR="000D4DAD" w:rsidRPr="00E725FE">
        <w:rPr>
          <w:rFonts w:cs="Times New Roman"/>
          <w:color w:val="000000" w:themeColor="text1"/>
        </w:rPr>
        <w:t>Chauvet</w:t>
      </w:r>
      <w:proofErr w:type="spellEnd"/>
      <w:r w:rsidR="000D4DAD" w:rsidRPr="00E725FE">
        <w:rPr>
          <w:rFonts w:cs="Times New Roman"/>
          <w:color w:val="000000" w:themeColor="text1"/>
        </w:rPr>
        <w:t xml:space="preserve"> and </w:t>
      </w:r>
      <w:proofErr w:type="spellStart"/>
      <w:r w:rsidR="000D4DAD" w:rsidRPr="00E725FE">
        <w:rPr>
          <w:rFonts w:cs="Times New Roman"/>
          <w:color w:val="000000" w:themeColor="text1"/>
        </w:rPr>
        <w:t>Kadiri</w:t>
      </w:r>
      <w:proofErr w:type="spellEnd"/>
      <w:r w:rsidR="000D4DAD" w:rsidRPr="00E725FE">
        <w:rPr>
          <w:rFonts w:cs="Times New Roman"/>
          <w:color w:val="000000" w:themeColor="text1"/>
        </w:rPr>
        <w:t>-Jan 1999)</w:t>
      </w:r>
      <w:r w:rsidR="00C43C70" w:rsidRPr="00E725FE">
        <w:rPr>
          <w:rFonts w:cs="Times New Roman"/>
          <w:color w:val="000000" w:themeColor="text1"/>
        </w:rPr>
        <w:t xml:space="preserve"> respectively</w:t>
      </w:r>
      <w:r w:rsidR="008D1FC0">
        <w:rPr>
          <w:rFonts w:cs="Times New Roman"/>
          <w:color w:val="000000" w:themeColor="text1"/>
        </w:rPr>
        <w:t>, but</w:t>
      </w:r>
      <w:r w:rsidR="00CE1228">
        <w:rPr>
          <w:rFonts w:cs="Times New Roman"/>
          <w:color w:val="000000" w:themeColor="text1"/>
        </w:rPr>
        <w:t xml:space="preserve"> these islands</w:t>
      </w:r>
      <w:r w:rsidR="00184BF6" w:rsidRPr="00E725FE">
        <w:rPr>
          <w:rFonts w:cs="Times New Roman"/>
          <w:color w:val="000000" w:themeColor="text1"/>
        </w:rPr>
        <w:t xml:space="preserve"> </w:t>
      </w:r>
      <w:r w:rsidR="00C43C70" w:rsidRPr="00E725FE">
        <w:rPr>
          <w:rFonts w:cs="Times New Roman"/>
          <w:color w:val="000000" w:themeColor="text1"/>
        </w:rPr>
        <w:t>are relatively small compared to Aldabra</w:t>
      </w:r>
      <w:r w:rsidR="00B3006C" w:rsidRPr="00E725FE">
        <w:rPr>
          <w:rFonts w:cs="Times New Roman"/>
          <w:color w:val="000000" w:themeColor="text1"/>
        </w:rPr>
        <w:t xml:space="preserve"> </w:t>
      </w:r>
      <w:r w:rsidR="00830E5D" w:rsidRPr="00E725FE">
        <w:rPr>
          <w:rFonts w:cs="Times New Roman"/>
          <w:color w:val="000000" w:themeColor="text1"/>
        </w:rPr>
        <w:t xml:space="preserve">Atoll </w:t>
      </w:r>
      <w:r w:rsidR="00B3006C" w:rsidRPr="00E725FE">
        <w:rPr>
          <w:rFonts w:cs="Times New Roman"/>
          <w:color w:val="000000" w:themeColor="text1"/>
        </w:rPr>
        <w:t>(155km</w:t>
      </w:r>
      <w:r w:rsidR="00B3006C" w:rsidRPr="00E725FE">
        <w:rPr>
          <w:rFonts w:cs="Times New Roman"/>
          <w:color w:val="000000" w:themeColor="text1"/>
          <w:vertAlign w:val="superscript"/>
        </w:rPr>
        <w:t>2</w:t>
      </w:r>
      <w:r w:rsidR="00B3006C" w:rsidRPr="00E725FE">
        <w:rPr>
          <w:rFonts w:cs="Times New Roman"/>
          <w:color w:val="000000" w:themeColor="text1"/>
        </w:rPr>
        <w:t>)</w:t>
      </w:r>
      <w:r w:rsidR="00C43C70" w:rsidRPr="00E725FE">
        <w:rPr>
          <w:rFonts w:cs="Times New Roman"/>
          <w:color w:val="000000" w:themeColor="text1"/>
        </w:rPr>
        <w:t xml:space="preserve">. </w:t>
      </w:r>
      <w:commentRangeStart w:id="66"/>
      <w:r w:rsidR="00625E16">
        <w:rPr>
          <w:rFonts w:cs="Times New Roman"/>
          <w:color w:val="000000" w:themeColor="text1"/>
        </w:rPr>
        <w:t xml:space="preserve">Moreover, </w:t>
      </w:r>
      <w:r w:rsidR="005E2C0B" w:rsidRPr="00E725FE">
        <w:rPr>
          <w:rFonts w:cs="Times New Roman"/>
          <w:color w:val="000000" w:themeColor="text1"/>
        </w:rPr>
        <w:t xml:space="preserve">Drew and Hansson (2014) reported a significant decline in the </w:t>
      </w:r>
      <w:r w:rsidR="007C55CA" w:rsidRPr="00E725FE">
        <w:rPr>
          <w:rFonts w:cs="Times New Roman"/>
          <w:color w:val="000000" w:themeColor="text1"/>
        </w:rPr>
        <w:t>de</w:t>
      </w:r>
      <w:r w:rsidR="000C34FD" w:rsidRPr="00E725FE">
        <w:rPr>
          <w:rFonts w:cs="Times New Roman"/>
          <w:color w:val="000000" w:themeColor="text1"/>
        </w:rPr>
        <w:t>nsities</w:t>
      </w:r>
      <w:r w:rsidR="005E2C0B" w:rsidRPr="00E725FE">
        <w:rPr>
          <w:rFonts w:cs="Times New Roman"/>
          <w:color w:val="000000" w:themeColor="text1"/>
        </w:rPr>
        <w:t xml:space="preserve"> on </w:t>
      </w:r>
      <w:r w:rsidR="003F3DE3" w:rsidRPr="00E725FE">
        <w:rPr>
          <w:rFonts w:cs="Times New Roman"/>
          <w:color w:val="000000" w:themeColor="text1"/>
        </w:rPr>
        <w:t>Chri</w:t>
      </w:r>
      <w:r w:rsidR="005E2C0B" w:rsidRPr="00E725FE">
        <w:rPr>
          <w:rFonts w:cs="Times New Roman"/>
          <w:color w:val="000000" w:themeColor="text1"/>
        </w:rPr>
        <w:t>s</w:t>
      </w:r>
      <w:r w:rsidR="003F3DE3" w:rsidRPr="00E725FE">
        <w:rPr>
          <w:rFonts w:cs="Times New Roman"/>
          <w:color w:val="000000" w:themeColor="text1"/>
        </w:rPr>
        <w:t>tmas Island</w:t>
      </w:r>
      <w:r w:rsidR="001F5E03" w:rsidRPr="00E725FE">
        <w:rPr>
          <w:rFonts w:cs="Times New Roman"/>
          <w:color w:val="000000" w:themeColor="text1"/>
        </w:rPr>
        <w:t xml:space="preserve"> </w:t>
      </w:r>
      <w:r w:rsidR="00EB34BD" w:rsidRPr="00E725FE">
        <w:rPr>
          <w:rFonts w:cs="Times New Roman"/>
          <w:color w:val="000000" w:themeColor="text1"/>
        </w:rPr>
        <w:t>whose population</w:t>
      </w:r>
      <w:r w:rsidR="00E641D5" w:rsidRPr="00E725FE">
        <w:rPr>
          <w:rFonts w:cs="Times New Roman"/>
          <w:color w:val="000000" w:themeColor="text1"/>
        </w:rPr>
        <w:t xml:space="preserve"> are partially exploited</w:t>
      </w:r>
      <w:r w:rsidR="00440597" w:rsidRPr="00E725FE">
        <w:rPr>
          <w:rFonts w:cs="Times New Roman"/>
          <w:color w:val="000000" w:themeColor="text1"/>
        </w:rPr>
        <w:t>.</w:t>
      </w:r>
      <w:r w:rsidR="00B813F9" w:rsidRPr="00E725FE">
        <w:rPr>
          <w:rFonts w:cs="Times New Roman"/>
          <w:color w:val="000000" w:themeColor="text1"/>
        </w:rPr>
        <w:t xml:space="preserve"> </w:t>
      </w:r>
      <w:commentRangeEnd w:id="66"/>
      <w:r w:rsidR="00192101">
        <w:rPr>
          <w:rStyle w:val="CommentReference"/>
        </w:rPr>
        <w:commentReference w:id="66"/>
      </w:r>
      <w:del w:id="67" w:author="Fernando Cagua" w:date="2017-09-26T17:08:00Z">
        <w:r w:rsidR="003B3A94" w:rsidDel="00192101">
          <w:rPr>
            <w:rFonts w:cs="Times New Roman"/>
            <w:color w:val="000000" w:themeColor="text1"/>
          </w:rPr>
          <w:delText xml:space="preserve">Although </w:delText>
        </w:r>
      </w:del>
      <w:ins w:id="68" w:author="Fernando Cagua" w:date="2017-09-26T17:08:00Z">
        <w:r w:rsidR="00192101">
          <w:rPr>
            <w:rFonts w:cs="Times New Roman"/>
            <w:color w:val="000000" w:themeColor="text1"/>
          </w:rPr>
          <w:t xml:space="preserve">It is important to mention that </w:t>
        </w:r>
      </w:ins>
      <w:r w:rsidR="003B3A94">
        <w:rPr>
          <w:rFonts w:cs="Times New Roman"/>
          <w:color w:val="000000" w:themeColor="text1"/>
        </w:rPr>
        <w:t>the</w:t>
      </w:r>
      <w:r w:rsidR="002061E4" w:rsidRPr="00E725FE">
        <w:rPr>
          <w:rFonts w:cs="Times New Roman"/>
          <w:color w:val="000000" w:themeColor="text1"/>
        </w:rPr>
        <w:t xml:space="preserve"> </w:t>
      </w:r>
      <w:r w:rsidR="00307E3B" w:rsidRPr="00E725FE">
        <w:rPr>
          <w:rFonts w:cs="Times New Roman"/>
          <w:color w:val="000000" w:themeColor="text1"/>
        </w:rPr>
        <w:t>survey</w:t>
      </w:r>
      <w:r w:rsidR="002061E4" w:rsidRPr="00E725FE">
        <w:rPr>
          <w:rFonts w:cs="Times New Roman"/>
          <w:color w:val="000000" w:themeColor="text1"/>
        </w:rPr>
        <w:t xml:space="preserve"> methodologies used for the</w:t>
      </w:r>
      <w:ins w:id="69" w:author="Fernando Cagua" w:date="2017-09-26T17:08:00Z">
        <w:r w:rsidR="00192101">
          <w:rPr>
            <w:rFonts w:cs="Times New Roman"/>
            <w:color w:val="000000" w:themeColor="text1"/>
          </w:rPr>
          <w:t>se</w:t>
        </w:r>
      </w:ins>
      <w:r w:rsidR="002061E4" w:rsidRPr="00E725FE">
        <w:rPr>
          <w:rFonts w:cs="Times New Roman"/>
          <w:color w:val="000000" w:themeColor="text1"/>
        </w:rPr>
        <w:t xml:space="preserve"> </w:t>
      </w:r>
      <w:r w:rsidR="006769E5" w:rsidRPr="00E725FE">
        <w:rPr>
          <w:rFonts w:cs="Times New Roman"/>
          <w:color w:val="000000" w:themeColor="text1"/>
        </w:rPr>
        <w:t xml:space="preserve">above-mentioned </w:t>
      </w:r>
      <w:r w:rsidR="002061E4" w:rsidRPr="00E725FE">
        <w:rPr>
          <w:rFonts w:cs="Times New Roman"/>
          <w:color w:val="000000" w:themeColor="text1"/>
        </w:rPr>
        <w:t xml:space="preserve">assessments </w:t>
      </w:r>
      <w:del w:id="70" w:author="Fernando Cagua" w:date="2017-09-26T17:08:00Z">
        <w:r w:rsidR="002061E4" w:rsidRPr="00E725FE" w:rsidDel="00192101">
          <w:rPr>
            <w:rFonts w:cs="Times New Roman"/>
            <w:color w:val="000000" w:themeColor="text1"/>
          </w:rPr>
          <w:delText xml:space="preserve">are </w:delText>
        </w:r>
      </w:del>
      <w:ins w:id="71" w:author="Fernando Cagua" w:date="2017-09-26T17:08:00Z">
        <w:r w:rsidR="00192101">
          <w:rPr>
            <w:rFonts w:cs="Times New Roman"/>
            <w:color w:val="000000" w:themeColor="text1"/>
          </w:rPr>
          <w:t xml:space="preserve">tended to be focused on areas known to be </w:t>
        </w:r>
        <w:proofErr w:type="spellStart"/>
        <w:r w:rsidR="00192101">
          <w:rPr>
            <w:rFonts w:cs="Times New Roman"/>
            <w:color w:val="000000" w:themeColor="text1"/>
          </w:rPr>
          <w:t>preffered</w:t>
        </w:r>
        <w:proofErr w:type="spellEnd"/>
        <w:r w:rsidR="00192101">
          <w:rPr>
            <w:rFonts w:cs="Times New Roman"/>
            <w:color w:val="000000" w:themeColor="text1"/>
          </w:rPr>
          <w:t xml:space="preserve"> by </w:t>
        </w:r>
      </w:ins>
      <w:ins w:id="72" w:author="Fernando Cagua" w:date="2017-09-26T17:09:00Z">
        <w:r w:rsidR="00192101">
          <w:rPr>
            <w:rFonts w:cs="Times New Roman"/>
            <w:i/>
            <w:color w:val="000000" w:themeColor="text1"/>
          </w:rPr>
          <w:t xml:space="preserve">B. </w:t>
        </w:r>
        <w:proofErr w:type="spellStart"/>
        <w:r w:rsidR="00192101">
          <w:rPr>
            <w:rFonts w:cs="Times New Roman"/>
            <w:i/>
            <w:color w:val="000000" w:themeColor="text1"/>
          </w:rPr>
          <w:t>latro</w:t>
        </w:r>
        <w:proofErr w:type="spellEnd"/>
        <w:r w:rsidR="00192101">
          <w:rPr>
            <w:rFonts w:cs="Times New Roman"/>
            <w:color w:val="000000" w:themeColor="text1"/>
          </w:rPr>
          <w:t xml:space="preserve">. </w:t>
        </w:r>
      </w:ins>
    </w:p>
    <w:p w14:paraId="11E54916" w14:textId="77777777" w:rsidR="00FF2897" w:rsidDel="00192101" w:rsidRDefault="002061E4" w:rsidP="00294721">
      <w:pPr>
        <w:autoSpaceDE w:val="0"/>
        <w:autoSpaceDN w:val="0"/>
        <w:adjustRightInd w:val="0"/>
        <w:spacing w:after="0"/>
        <w:jc w:val="both"/>
        <w:rPr>
          <w:del w:id="73" w:author="Fernando Cagua" w:date="2017-09-26T17:09:00Z"/>
          <w:rFonts w:cs="Times New Roman"/>
          <w:color w:val="000000" w:themeColor="text1"/>
        </w:rPr>
      </w:pPr>
      <w:del w:id="74" w:author="Fernando Cagua" w:date="2017-09-26T17:09:00Z">
        <w:r w:rsidRPr="00E725FE" w:rsidDel="00192101">
          <w:rPr>
            <w:rFonts w:cs="Times New Roman"/>
            <w:color w:val="000000" w:themeColor="text1"/>
          </w:rPr>
          <w:delText xml:space="preserve">different than the </w:delText>
        </w:r>
        <w:r w:rsidR="0037768B" w:rsidRPr="00E725FE" w:rsidDel="00192101">
          <w:rPr>
            <w:rFonts w:cs="Times New Roman"/>
            <w:color w:val="000000" w:themeColor="text1"/>
          </w:rPr>
          <w:delText>one</w:delText>
        </w:r>
        <w:r w:rsidR="003B3A94" w:rsidDel="00192101">
          <w:rPr>
            <w:rFonts w:cs="Times New Roman"/>
            <w:color w:val="000000" w:themeColor="text1"/>
          </w:rPr>
          <w:delText xml:space="preserve"> we</w:delText>
        </w:r>
        <w:r w:rsidR="0037768B" w:rsidRPr="00E725FE" w:rsidDel="00192101">
          <w:rPr>
            <w:rFonts w:cs="Times New Roman"/>
            <w:color w:val="000000" w:themeColor="text1"/>
          </w:rPr>
          <w:delText xml:space="preserve"> </w:delText>
        </w:r>
        <w:r w:rsidRPr="00E725FE" w:rsidDel="00192101">
          <w:rPr>
            <w:rFonts w:cs="Times New Roman"/>
            <w:color w:val="000000" w:themeColor="text1"/>
          </w:rPr>
          <w:delText>use</w:delText>
        </w:r>
        <w:r w:rsidR="0037768B" w:rsidRPr="00E725FE" w:rsidDel="00192101">
          <w:rPr>
            <w:rFonts w:cs="Times New Roman"/>
            <w:color w:val="000000" w:themeColor="text1"/>
          </w:rPr>
          <w:delText>d</w:delText>
        </w:r>
        <w:r w:rsidR="003B3A94" w:rsidDel="00192101">
          <w:rPr>
            <w:rFonts w:cs="Times New Roman"/>
            <w:color w:val="000000" w:themeColor="text1"/>
          </w:rPr>
          <w:delText xml:space="preserve">, </w:delText>
        </w:r>
        <w:r w:rsidR="00F20D83" w:rsidDel="00192101">
          <w:rPr>
            <w:rFonts w:cs="Times New Roman"/>
            <w:color w:val="000000" w:themeColor="text1"/>
          </w:rPr>
          <w:delText>this study provides</w:delText>
        </w:r>
        <w:r w:rsidR="003B3A94" w:rsidDel="00192101">
          <w:rPr>
            <w:rFonts w:cs="Times New Roman"/>
            <w:color w:val="000000" w:themeColor="text1"/>
          </w:rPr>
          <w:delText xml:space="preserve"> a good baseline </w:delText>
        </w:r>
        <w:r w:rsidR="00F20D83" w:rsidDel="00192101">
          <w:rPr>
            <w:rFonts w:cs="Times New Roman"/>
            <w:color w:val="000000" w:themeColor="text1"/>
          </w:rPr>
          <w:delText>on the population structure of</w:delText>
        </w:r>
        <w:r w:rsidR="00EC268A" w:rsidDel="00192101">
          <w:rPr>
            <w:rFonts w:cs="Times New Roman"/>
            <w:color w:val="000000" w:themeColor="text1"/>
          </w:rPr>
          <w:delText xml:space="preserve"> </w:delText>
        </w:r>
        <w:r w:rsidR="00AF7C21" w:rsidRPr="000A670E" w:rsidDel="00192101">
          <w:rPr>
            <w:rFonts w:cs="Times New Roman"/>
            <w:i/>
            <w:color w:val="000000" w:themeColor="text1"/>
          </w:rPr>
          <w:delText>B.latro</w:delText>
        </w:r>
        <w:r w:rsidR="00AF7C21" w:rsidDel="00192101">
          <w:rPr>
            <w:rFonts w:cs="Times New Roman"/>
            <w:color w:val="000000" w:themeColor="text1"/>
          </w:rPr>
          <w:delText xml:space="preserve"> </w:delText>
        </w:r>
        <w:r w:rsidR="003B3A94" w:rsidRPr="00E725FE" w:rsidDel="00192101">
          <w:rPr>
            <w:rFonts w:cs="Times New Roman"/>
            <w:color w:val="000000" w:themeColor="text1"/>
          </w:rPr>
          <w:delText>on Aldabra</w:delText>
        </w:r>
        <w:r w:rsidR="000A670E" w:rsidDel="00192101">
          <w:rPr>
            <w:rFonts w:cs="Times New Roman"/>
            <w:color w:val="000000" w:themeColor="text1"/>
          </w:rPr>
          <w:delText>.</w:delText>
        </w:r>
      </w:del>
    </w:p>
    <w:p w14:paraId="24318AEA" w14:textId="77777777" w:rsidR="00FF2897" w:rsidRDefault="00FF2897" w:rsidP="00294721">
      <w:pPr>
        <w:autoSpaceDE w:val="0"/>
        <w:autoSpaceDN w:val="0"/>
        <w:adjustRightInd w:val="0"/>
        <w:spacing w:after="0"/>
        <w:jc w:val="both"/>
        <w:rPr>
          <w:rFonts w:cs="Times New Roman"/>
          <w:color w:val="000000" w:themeColor="text1"/>
        </w:rPr>
      </w:pPr>
    </w:p>
    <w:p w14:paraId="1BAAF625" w14:textId="77777777" w:rsidR="00E319E7" w:rsidRPr="00544732" w:rsidRDefault="00D22741" w:rsidP="00544732">
      <w:pPr>
        <w:autoSpaceDE w:val="0"/>
        <w:autoSpaceDN w:val="0"/>
        <w:adjustRightInd w:val="0"/>
        <w:spacing w:after="0"/>
        <w:jc w:val="both"/>
        <w:rPr>
          <w:rFonts w:cs="AdvOT596495f2"/>
        </w:rPr>
      </w:pPr>
      <w:r w:rsidRPr="00CA3AFB">
        <w:rPr>
          <w:rFonts w:cs="Times New Roman"/>
          <w:color w:val="000000" w:themeColor="text1"/>
        </w:rPr>
        <w:t>As observed in all</w:t>
      </w:r>
      <w:r w:rsidR="006B1F5E" w:rsidRPr="00CA3AFB">
        <w:rPr>
          <w:rFonts w:cs="Times New Roman"/>
          <w:color w:val="000000" w:themeColor="text1"/>
        </w:rPr>
        <w:t xml:space="preserve"> </w:t>
      </w:r>
      <w:ins w:id="75" w:author="Fernando Cagua" w:date="2017-09-26T17:09:00Z">
        <w:r w:rsidR="00192101">
          <w:rPr>
            <w:rFonts w:cs="Times New Roman"/>
            <w:color w:val="000000" w:themeColor="text1"/>
          </w:rPr>
          <w:t xml:space="preserve">other </w:t>
        </w:r>
      </w:ins>
      <w:r w:rsidR="006B1F5E" w:rsidRPr="00CA3AFB">
        <w:rPr>
          <w:rFonts w:cs="Times New Roman"/>
          <w:color w:val="000000" w:themeColor="text1"/>
        </w:rPr>
        <w:t>studied populations,</w:t>
      </w:r>
      <w:r w:rsidR="003645E6" w:rsidRPr="00CA3AFB">
        <w:rPr>
          <w:rFonts w:cs="Times New Roman"/>
          <w:color w:val="000000" w:themeColor="text1"/>
        </w:rPr>
        <w:t xml:space="preserve"> </w:t>
      </w:r>
      <w:proofErr w:type="spellStart"/>
      <w:proofErr w:type="gramStart"/>
      <w:r w:rsidR="006B1F5E" w:rsidRPr="00CA3AFB">
        <w:rPr>
          <w:rFonts w:cs="Times New Roman"/>
          <w:i/>
          <w:color w:val="000000" w:themeColor="text1"/>
        </w:rPr>
        <w:t>B.latro</w:t>
      </w:r>
      <w:proofErr w:type="spellEnd"/>
      <w:proofErr w:type="gramEnd"/>
      <w:r w:rsidR="006B1F5E" w:rsidRPr="00CA3AFB">
        <w:rPr>
          <w:rFonts w:cs="Times New Roman"/>
          <w:color w:val="000000" w:themeColor="text1"/>
        </w:rPr>
        <w:t xml:space="preserve"> on</w:t>
      </w:r>
      <w:r w:rsidR="007A549C" w:rsidRPr="00CA3AFB">
        <w:rPr>
          <w:rFonts w:cs="Times New Roman"/>
          <w:color w:val="000000" w:themeColor="text1"/>
        </w:rPr>
        <w:t xml:space="preserve"> Aldabra </w:t>
      </w:r>
      <w:r w:rsidR="00CC28C9" w:rsidRPr="00CA3AFB">
        <w:rPr>
          <w:rFonts w:cs="Times New Roman"/>
          <w:color w:val="000000" w:themeColor="text1"/>
        </w:rPr>
        <w:t>is</w:t>
      </w:r>
      <w:r w:rsidR="007A549C" w:rsidRPr="00CA3AFB">
        <w:rPr>
          <w:rFonts w:cs="Times New Roman"/>
          <w:color w:val="000000" w:themeColor="text1"/>
        </w:rPr>
        <w:t xml:space="preserve"> </w:t>
      </w:r>
      <w:r w:rsidR="004C4C12" w:rsidRPr="00CA3AFB">
        <w:rPr>
          <w:rFonts w:cs="Times New Roman"/>
          <w:color w:val="000000" w:themeColor="text1"/>
        </w:rPr>
        <w:t xml:space="preserve">size </w:t>
      </w:r>
      <w:r w:rsidR="007A549C" w:rsidRPr="00CA3AFB">
        <w:rPr>
          <w:rFonts w:cs="Times New Roman"/>
          <w:color w:val="000000" w:themeColor="text1"/>
        </w:rPr>
        <w:t>sexually dimorphic, with males being substantially larger than females.</w:t>
      </w:r>
      <w:r w:rsidR="00841890" w:rsidRPr="00CA3AFB">
        <w:rPr>
          <w:rFonts w:cs="Times New Roman"/>
          <w:color w:val="000000" w:themeColor="text1"/>
        </w:rPr>
        <w:t xml:space="preserve"> Interestingly, the mean thoracic length </w:t>
      </w:r>
      <w:r w:rsidR="0000136F" w:rsidRPr="00CA3AFB">
        <w:rPr>
          <w:rFonts w:cs="Times New Roman"/>
          <w:color w:val="000000" w:themeColor="text1"/>
        </w:rPr>
        <w:t>of</w:t>
      </w:r>
      <w:r w:rsidR="00841890" w:rsidRPr="00CA3AFB">
        <w:rPr>
          <w:rFonts w:cs="Times New Roman"/>
          <w:color w:val="000000" w:themeColor="text1"/>
        </w:rPr>
        <w:t xml:space="preserve"> </w:t>
      </w:r>
      <w:proofErr w:type="spellStart"/>
      <w:r w:rsidR="00841890" w:rsidRPr="00CA3AFB">
        <w:rPr>
          <w:rFonts w:cs="Times New Roman"/>
          <w:i/>
          <w:color w:val="000000" w:themeColor="text1"/>
        </w:rPr>
        <w:t>B.latro</w:t>
      </w:r>
      <w:proofErr w:type="spellEnd"/>
      <w:r w:rsidR="00841890" w:rsidRPr="00CA3AFB">
        <w:rPr>
          <w:rFonts w:cs="Times New Roman"/>
          <w:color w:val="000000" w:themeColor="text1"/>
        </w:rPr>
        <w:t xml:space="preserve"> </w:t>
      </w:r>
      <w:r w:rsidR="00A47601" w:rsidRPr="00CA3AFB">
        <w:rPr>
          <w:rFonts w:cs="Times New Roman"/>
          <w:color w:val="000000" w:themeColor="text1"/>
        </w:rPr>
        <w:t>recorded on Aldabra is much smaller than all the other studied populations (</w:t>
      </w:r>
      <w:r w:rsidR="00C86FF2">
        <w:rPr>
          <w:rFonts w:cs="Times New Roman"/>
          <w:color w:val="000000" w:themeColor="text1"/>
        </w:rPr>
        <w:t xml:space="preserve">see </w:t>
      </w:r>
      <w:r w:rsidR="00A47601" w:rsidRPr="00CA3AFB">
        <w:rPr>
          <w:rFonts w:cs="Times New Roman"/>
          <w:color w:val="000000" w:themeColor="text1"/>
        </w:rPr>
        <w:t>Drew et al 2010</w:t>
      </w:r>
      <w:r w:rsidR="00C86FF2">
        <w:rPr>
          <w:rFonts w:cs="Times New Roman"/>
          <w:color w:val="000000" w:themeColor="text1"/>
        </w:rPr>
        <w:t xml:space="preserve"> for review</w:t>
      </w:r>
      <w:r w:rsidR="00A47601" w:rsidRPr="00CA3AFB">
        <w:rPr>
          <w:rFonts w:cs="Times New Roman"/>
          <w:color w:val="000000" w:themeColor="text1"/>
        </w:rPr>
        <w:t xml:space="preserve">) </w:t>
      </w:r>
      <w:r w:rsidR="0000136F" w:rsidRPr="00CA3AFB">
        <w:rPr>
          <w:rFonts w:cs="Times New Roman"/>
          <w:color w:val="000000" w:themeColor="text1"/>
        </w:rPr>
        <w:t xml:space="preserve">for both </w:t>
      </w:r>
      <w:r w:rsidR="00841890" w:rsidRPr="00CA3AFB">
        <w:rPr>
          <w:rFonts w:cs="Times New Roman"/>
          <w:color w:val="000000" w:themeColor="text1"/>
        </w:rPr>
        <w:t>males and females.</w:t>
      </w:r>
      <w:r w:rsidR="007C7B8E" w:rsidRPr="00CA3AFB">
        <w:rPr>
          <w:rFonts w:cs="Times New Roman"/>
          <w:color w:val="000000" w:themeColor="text1"/>
        </w:rPr>
        <w:t xml:space="preserve"> </w:t>
      </w:r>
      <w:r w:rsidR="00044C0D">
        <w:rPr>
          <w:rFonts w:cs="Times New Roman"/>
          <w:color w:val="000000" w:themeColor="text1"/>
        </w:rPr>
        <w:t xml:space="preserve">One reason for this can be </w:t>
      </w:r>
      <w:r w:rsidR="009703E9">
        <w:rPr>
          <w:rFonts w:cs="Times New Roman"/>
          <w:color w:val="000000" w:themeColor="text1"/>
        </w:rPr>
        <w:t xml:space="preserve">the result of </w:t>
      </w:r>
      <w:ins w:id="76" w:author="Fernando Cagua" w:date="2017-09-26T17:09:00Z">
        <w:r w:rsidR="00192101">
          <w:rPr>
            <w:rFonts w:cs="Times New Roman"/>
            <w:color w:val="000000" w:themeColor="text1"/>
          </w:rPr>
          <w:t xml:space="preserve">intense </w:t>
        </w:r>
      </w:ins>
      <w:r w:rsidR="007C7B8E" w:rsidRPr="00CA3AFB">
        <w:rPr>
          <w:rFonts w:cs="Times New Roman"/>
          <w:color w:val="000000" w:themeColor="text1"/>
        </w:rPr>
        <w:t>interspecific competition for resources.</w:t>
      </w:r>
      <w:r w:rsidR="005700B9" w:rsidRPr="00CA3AFB">
        <w:rPr>
          <w:rFonts w:cs="Times New Roman"/>
          <w:color w:val="000000" w:themeColor="text1"/>
        </w:rPr>
        <w:t xml:space="preserve"> </w:t>
      </w:r>
      <w:r w:rsidR="006D6292">
        <w:rPr>
          <w:rFonts w:cs="Times New Roman"/>
          <w:color w:val="000000" w:themeColor="text1"/>
        </w:rPr>
        <w:t xml:space="preserve">Hermit crabs of the genus </w:t>
      </w:r>
      <w:proofErr w:type="spellStart"/>
      <w:r w:rsidR="006D6292" w:rsidRPr="00CA3AFB">
        <w:rPr>
          <w:rFonts w:cs="Times New Roman"/>
          <w:i/>
          <w:iCs/>
        </w:rPr>
        <w:t>Coenobita</w:t>
      </w:r>
      <w:proofErr w:type="spellEnd"/>
      <w:r w:rsidR="006D6292">
        <w:rPr>
          <w:rFonts w:cs="Times New Roman"/>
          <w:color w:val="000000" w:themeColor="text1"/>
        </w:rPr>
        <w:t xml:space="preserve"> are abundant on Aldabra</w:t>
      </w:r>
      <w:r w:rsidR="004F77D8">
        <w:rPr>
          <w:rFonts w:cs="Times New Roman"/>
          <w:color w:val="000000" w:themeColor="text1"/>
        </w:rPr>
        <w:t xml:space="preserve"> (Grubb 1971)</w:t>
      </w:r>
      <w:r w:rsidR="006D6292">
        <w:rPr>
          <w:rFonts w:cs="Times New Roman"/>
          <w:color w:val="000000" w:themeColor="text1"/>
        </w:rPr>
        <w:t xml:space="preserve">. </w:t>
      </w:r>
      <w:r w:rsidR="00294721" w:rsidRPr="00CA3AFB">
        <w:rPr>
          <w:rFonts w:cs="Times New Roman"/>
          <w:color w:val="000000" w:themeColor="text1"/>
        </w:rPr>
        <w:t xml:space="preserve">As reported by Amesbury (1980) </w:t>
      </w:r>
      <w:r w:rsidR="00294721" w:rsidRPr="00CA3AFB">
        <w:rPr>
          <w:rFonts w:cs="Times New Roman"/>
        </w:rPr>
        <w:t xml:space="preserve">in areas </w:t>
      </w:r>
      <w:r w:rsidR="00951683">
        <w:rPr>
          <w:rFonts w:cs="Times New Roman"/>
        </w:rPr>
        <w:t>with high abundance of</w:t>
      </w:r>
      <w:r w:rsidR="00294721" w:rsidRPr="00CA3AFB">
        <w:rPr>
          <w:rFonts w:cs="Times New Roman"/>
        </w:rPr>
        <w:t xml:space="preserve"> </w:t>
      </w:r>
      <w:proofErr w:type="spellStart"/>
      <w:r w:rsidR="00294721" w:rsidRPr="00CA3AFB">
        <w:rPr>
          <w:rFonts w:cs="Times New Roman"/>
          <w:i/>
          <w:iCs/>
        </w:rPr>
        <w:t>Coenobita</w:t>
      </w:r>
      <w:proofErr w:type="spellEnd"/>
      <w:r w:rsidR="00294721" w:rsidRPr="00CA3AFB">
        <w:rPr>
          <w:rFonts w:cs="Times New Roman"/>
        </w:rPr>
        <w:t xml:space="preserve">, the amount of </w:t>
      </w:r>
      <w:proofErr w:type="spellStart"/>
      <w:r w:rsidR="00294721" w:rsidRPr="00CA3AFB">
        <w:rPr>
          <w:rFonts w:cs="Times New Roman"/>
        </w:rPr>
        <w:t>scavengeable</w:t>
      </w:r>
      <w:proofErr w:type="spellEnd"/>
      <w:r w:rsidR="00294721" w:rsidRPr="00CA3AFB">
        <w:rPr>
          <w:rFonts w:cs="Times New Roman"/>
        </w:rPr>
        <w:t xml:space="preserve"> material </w:t>
      </w:r>
      <w:r w:rsidR="00294721" w:rsidRPr="00CA3AFB">
        <w:rPr>
          <w:rFonts w:cs="Times New Roman"/>
        </w:rPr>
        <w:lastRenderedPageBreak/>
        <w:t xml:space="preserve">available to </w:t>
      </w:r>
      <w:proofErr w:type="spellStart"/>
      <w:r w:rsidR="00CA7049" w:rsidRPr="00CA7049">
        <w:rPr>
          <w:rFonts w:cs="Times New Roman"/>
          <w:i/>
        </w:rPr>
        <w:t>B.latro</w:t>
      </w:r>
      <w:proofErr w:type="spellEnd"/>
      <w:r w:rsidR="00CA7049">
        <w:rPr>
          <w:rFonts w:cs="Times New Roman"/>
        </w:rPr>
        <w:t xml:space="preserve"> may be limited</w:t>
      </w:r>
      <w:r w:rsidR="0006103F">
        <w:rPr>
          <w:rFonts w:cs="Times New Roman"/>
        </w:rPr>
        <w:t>,</w:t>
      </w:r>
      <w:r w:rsidR="00CA7049">
        <w:rPr>
          <w:rFonts w:cs="Times New Roman"/>
        </w:rPr>
        <w:t xml:space="preserve"> as well as the </w:t>
      </w:r>
      <w:r w:rsidR="00CA7049" w:rsidRPr="00CA3AFB">
        <w:rPr>
          <w:rFonts w:cs="Times New Roman"/>
        </w:rPr>
        <w:t>availability</w:t>
      </w:r>
      <w:r w:rsidR="00CA3AFB" w:rsidRPr="00CA3AFB">
        <w:rPr>
          <w:rFonts w:cs="Times New Roman"/>
        </w:rPr>
        <w:t xml:space="preserve"> of gastropod shells</w:t>
      </w:r>
      <w:r w:rsidR="00CA7049">
        <w:rPr>
          <w:rFonts w:cs="Times New Roman"/>
        </w:rPr>
        <w:t xml:space="preserve"> for</w:t>
      </w:r>
      <w:r w:rsidR="00CA3AFB" w:rsidRPr="00CA3AFB">
        <w:rPr>
          <w:rFonts w:cs="Times New Roman"/>
        </w:rPr>
        <w:t xml:space="preserve"> the </w:t>
      </w:r>
      <w:proofErr w:type="spellStart"/>
      <w:r w:rsidR="00CA3AFB" w:rsidRPr="00CA3AFB">
        <w:rPr>
          <w:rFonts w:cs="Times New Roman"/>
        </w:rPr>
        <w:t>glaucothoe</w:t>
      </w:r>
      <w:proofErr w:type="spellEnd"/>
      <w:r w:rsidR="00CA3AFB" w:rsidRPr="00CA3AFB">
        <w:rPr>
          <w:rFonts w:cs="Times New Roman"/>
        </w:rPr>
        <w:t xml:space="preserve"> stage</w:t>
      </w:r>
      <w:r w:rsidR="00765288">
        <w:rPr>
          <w:rFonts w:cs="Times New Roman"/>
        </w:rPr>
        <w:t>.</w:t>
      </w:r>
      <w:r w:rsidR="00044C0D">
        <w:rPr>
          <w:rFonts w:cs="Times New Roman"/>
        </w:rPr>
        <w:t xml:space="preserve"> </w:t>
      </w:r>
      <w:r w:rsidR="00654FD6">
        <w:rPr>
          <w:rFonts w:cs="Times New Roman"/>
        </w:rPr>
        <w:t xml:space="preserve">A second reason may be due to </w:t>
      </w:r>
      <w:r w:rsidR="009B429F">
        <w:rPr>
          <w:rFonts w:cs="Times New Roman"/>
        </w:rPr>
        <w:t>the increased</w:t>
      </w:r>
      <w:r w:rsidR="005A7A90">
        <w:rPr>
          <w:rFonts w:cs="Times New Roman"/>
        </w:rPr>
        <w:t xml:space="preserve"> </w:t>
      </w:r>
      <w:r w:rsidR="00251944">
        <w:rPr>
          <w:rFonts w:cs="Times New Roman"/>
        </w:rPr>
        <w:t>drought frequency on Aldabra</w:t>
      </w:r>
      <w:r w:rsidR="00833D25">
        <w:rPr>
          <w:rFonts w:cs="Times New Roman"/>
        </w:rPr>
        <w:t xml:space="preserve"> </w:t>
      </w:r>
      <w:r w:rsidR="00CC0D2B">
        <w:rPr>
          <w:rFonts w:cs="Times New Roman"/>
        </w:rPr>
        <w:t xml:space="preserve">reported to have increased </w:t>
      </w:r>
      <w:r w:rsidR="007F2DA6">
        <w:rPr>
          <w:rFonts w:cs="Times New Roman"/>
        </w:rPr>
        <w:t>from two to six months</w:t>
      </w:r>
      <w:r w:rsidR="009B34FC">
        <w:rPr>
          <w:rFonts w:cs="Times New Roman"/>
        </w:rPr>
        <w:t xml:space="preserve"> per year</w:t>
      </w:r>
      <w:r w:rsidR="00971D7F">
        <w:rPr>
          <w:rFonts w:cs="Times New Roman"/>
        </w:rPr>
        <w:t xml:space="preserve"> between 1970 and 2013</w:t>
      </w:r>
      <w:r w:rsidR="009A0C08">
        <w:rPr>
          <w:rFonts w:cs="Times New Roman"/>
        </w:rPr>
        <w:t xml:space="preserve"> </w:t>
      </w:r>
      <w:r w:rsidR="0027472A">
        <w:rPr>
          <w:rFonts w:cs="AdvOT596495f2"/>
        </w:rPr>
        <w:t>(</w:t>
      </w:r>
      <w:proofErr w:type="spellStart"/>
      <w:r w:rsidR="0027472A">
        <w:rPr>
          <w:rFonts w:cs="AdvOT596495f2"/>
        </w:rPr>
        <w:t>Haverka</w:t>
      </w:r>
      <w:r w:rsidR="00C97637">
        <w:rPr>
          <w:rFonts w:cs="AdvOT596495f2"/>
        </w:rPr>
        <w:t>mp</w:t>
      </w:r>
      <w:proofErr w:type="spellEnd"/>
      <w:r w:rsidR="00C97637">
        <w:rPr>
          <w:rFonts w:cs="AdvOT596495f2"/>
        </w:rPr>
        <w:t xml:space="preserve"> et al. 2017)</w:t>
      </w:r>
      <w:r w:rsidR="009B429F">
        <w:rPr>
          <w:rFonts w:cs="Times New Roman"/>
        </w:rPr>
        <w:t xml:space="preserve">. </w:t>
      </w:r>
      <w:proofErr w:type="spellStart"/>
      <w:r w:rsidR="005174F9" w:rsidRPr="00330058">
        <w:rPr>
          <w:rFonts w:cs="Times New Roman"/>
          <w:i/>
        </w:rPr>
        <w:t>B.latro</w:t>
      </w:r>
      <w:proofErr w:type="spellEnd"/>
      <w:r w:rsidR="005174F9">
        <w:rPr>
          <w:rFonts w:cs="Times New Roman"/>
        </w:rPr>
        <w:t xml:space="preserve"> </w:t>
      </w:r>
      <w:r w:rsidR="0014120A">
        <w:rPr>
          <w:rFonts w:cs="Times New Roman"/>
        </w:rPr>
        <w:t xml:space="preserve">is suggested to </w:t>
      </w:r>
      <w:r w:rsidR="005174F9">
        <w:rPr>
          <w:rFonts w:cs="Times New Roman"/>
        </w:rPr>
        <w:t>exhibit a decrease in</w:t>
      </w:r>
      <w:r w:rsidR="00044C0D">
        <w:rPr>
          <w:rFonts w:cs="Times New Roman"/>
        </w:rPr>
        <w:t xml:space="preserve"> </w:t>
      </w:r>
      <w:r w:rsidR="005174F9">
        <w:rPr>
          <w:rFonts w:cs="Times New Roman"/>
        </w:rPr>
        <w:t xml:space="preserve">the </w:t>
      </w:r>
      <w:r w:rsidR="00044C0D">
        <w:rPr>
          <w:rFonts w:cs="Times New Roman"/>
        </w:rPr>
        <w:t xml:space="preserve">frequency of </w:t>
      </w:r>
      <w:r w:rsidR="0014120A">
        <w:rPr>
          <w:rFonts w:cs="Times New Roman"/>
        </w:rPr>
        <w:t xml:space="preserve">their </w:t>
      </w:r>
      <w:r w:rsidR="00044C0D">
        <w:rPr>
          <w:rFonts w:cs="Times New Roman"/>
        </w:rPr>
        <w:t>foraging activity</w:t>
      </w:r>
      <w:r w:rsidR="005174F9">
        <w:rPr>
          <w:rFonts w:cs="Times New Roman"/>
        </w:rPr>
        <w:t xml:space="preserve"> during the </w:t>
      </w:r>
      <w:r w:rsidR="0077063C">
        <w:rPr>
          <w:rFonts w:cs="Times New Roman"/>
        </w:rPr>
        <w:t xml:space="preserve">dry </w:t>
      </w:r>
      <w:r w:rsidR="005174F9">
        <w:rPr>
          <w:rFonts w:cs="Times New Roman"/>
        </w:rPr>
        <w:t>season</w:t>
      </w:r>
      <w:r w:rsidR="00852CD5">
        <w:rPr>
          <w:rFonts w:cs="Times New Roman"/>
        </w:rPr>
        <w:t xml:space="preserve"> </w:t>
      </w:r>
      <w:r w:rsidR="00AB0948">
        <w:rPr>
          <w:rFonts w:cs="Times New Roman"/>
        </w:rPr>
        <w:t>compared to the wet season</w:t>
      </w:r>
      <w:r w:rsidR="00966374">
        <w:rPr>
          <w:rFonts w:cs="Times New Roman"/>
        </w:rPr>
        <w:t xml:space="preserve"> </w:t>
      </w:r>
      <w:r w:rsidR="0014120A">
        <w:rPr>
          <w:rFonts w:cs="Times New Roman"/>
        </w:rPr>
        <w:t>(Fletcher 1993)</w:t>
      </w:r>
      <w:r w:rsidR="00E22E8C">
        <w:rPr>
          <w:rFonts w:cs="Times New Roman"/>
        </w:rPr>
        <w:t>,</w:t>
      </w:r>
      <w:r w:rsidR="00D73BF4">
        <w:rPr>
          <w:rFonts w:cs="Times New Roman"/>
        </w:rPr>
        <w:t xml:space="preserve"> </w:t>
      </w:r>
      <w:r w:rsidR="00D83044">
        <w:rPr>
          <w:rFonts w:cs="Times New Roman"/>
        </w:rPr>
        <w:t>thereby</w:t>
      </w:r>
      <w:r w:rsidR="00D73BF4">
        <w:rPr>
          <w:rFonts w:cs="Times New Roman"/>
        </w:rPr>
        <w:t xml:space="preserve"> resulting in a </w:t>
      </w:r>
      <w:r w:rsidR="0014120A">
        <w:rPr>
          <w:rFonts w:cs="Times New Roman"/>
        </w:rPr>
        <w:t>slower growing population on Aldabra</w:t>
      </w:r>
      <w:r w:rsidR="00BA6521">
        <w:rPr>
          <w:rFonts w:cs="Times New Roman"/>
        </w:rPr>
        <w:t>.</w:t>
      </w:r>
      <w:r w:rsidR="00544732">
        <w:rPr>
          <w:rFonts w:cs="Times New Roman"/>
        </w:rPr>
        <w:t xml:space="preserve"> </w:t>
      </w:r>
      <w:r w:rsidR="008726FC" w:rsidRPr="00C337CB">
        <w:rPr>
          <w:rFonts w:cs="Times New Roman"/>
          <w:color w:val="000000" w:themeColor="text1"/>
        </w:rPr>
        <w:t>At the relatively small spatial scale of this study</w:t>
      </w:r>
      <w:r w:rsidR="005700B9" w:rsidRPr="00C337CB">
        <w:rPr>
          <w:rFonts w:cs="Times New Roman"/>
          <w:color w:val="000000" w:themeColor="text1"/>
        </w:rPr>
        <w:t>,</w:t>
      </w:r>
      <w:r w:rsidR="008726FC" w:rsidRPr="00C337CB">
        <w:rPr>
          <w:rFonts w:cs="Times New Roman"/>
          <w:color w:val="000000" w:themeColor="text1"/>
        </w:rPr>
        <w:t xml:space="preserve"> s</w:t>
      </w:r>
      <w:r w:rsidR="00970A31" w:rsidRPr="00C337CB">
        <w:rPr>
          <w:rFonts w:cs="Times New Roman"/>
          <w:color w:val="000000" w:themeColor="text1"/>
        </w:rPr>
        <w:t>ex ratio appears to be</w:t>
      </w:r>
      <w:r w:rsidR="00946E06" w:rsidRPr="00C337CB">
        <w:rPr>
          <w:rFonts w:cs="Times New Roman"/>
          <w:color w:val="000000" w:themeColor="text1"/>
        </w:rPr>
        <w:t xml:space="preserve"> extremely biased towards males</w:t>
      </w:r>
      <w:r w:rsidR="00A951ED">
        <w:rPr>
          <w:rFonts w:cs="Times New Roman"/>
          <w:color w:val="000000" w:themeColor="text1"/>
        </w:rPr>
        <w:t xml:space="preserve">, most </w:t>
      </w:r>
      <w:r w:rsidR="008D5DF6">
        <w:rPr>
          <w:rFonts w:cs="Times New Roman"/>
          <w:color w:val="000000" w:themeColor="text1"/>
        </w:rPr>
        <w:t xml:space="preserve">likely </w:t>
      </w:r>
      <w:r w:rsidR="0064173D">
        <w:rPr>
          <w:rFonts w:cs="Times New Roman"/>
          <w:color w:val="000000" w:themeColor="text1"/>
        </w:rPr>
        <w:t>as a result of</w:t>
      </w:r>
      <w:r w:rsidR="008B2166">
        <w:rPr>
          <w:rFonts w:cs="Times New Roman"/>
          <w:color w:val="000000" w:themeColor="text1"/>
        </w:rPr>
        <w:t xml:space="preserve"> the </w:t>
      </w:r>
      <w:ins w:id="77" w:author="Fernando Cagua" w:date="2017-09-26T17:12:00Z">
        <w:r w:rsidR="00952A6E">
          <w:rPr>
            <w:rFonts w:cs="Times New Roman"/>
            <w:color w:val="000000" w:themeColor="text1"/>
          </w:rPr>
          <w:t xml:space="preserve">cryptic nature of the species and the </w:t>
        </w:r>
      </w:ins>
      <w:r w:rsidR="008B2166">
        <w:rPr>
          <w:rFonts w:cs="Times New Roman"/>
          <w:color w:val="000000" w:themeColor="text1"/>
        </w:rPr>
        <w:t xml:space="preserve">sampling </w:t>
      </w:r>
      <w:r w:rsidR="008B2166" w:rsidRPr="00B54FE1">
        <w:rPr>
          <w:rFonts w:cs="Times New Roman"/>
          <w:color w:val="000000" w:themeColor="text1"/>
        </w:rPr>
        <w:t>design</w:t>
      </w:r>
      <w:r w:rsidR="008D5DF6" w:rsidRPr="00B54FE1">
        <w:rPr>
          <w:rFonts w:cs="Times New Roman"/>
          <w:color w:val="000000" w:themeColor="text1"/>
        </w:rPr>
        <w:t>.</w:t>
      </w:r>
      <w:r w:rsidR="00356645" w:rsidRPr="00B54FE1">
        <w:rPr>
          <w:rFonts w:cs="Times New Roman"/>
          <w:color w:val="000000" w:themeColor="text1"/>
        </w:rPr>
        <w:t xml:space="preserve"> </w:t>
      </w:r>
      <w:r w:rsidR="007D4498" w:rsidRPr="00B54FE1">
        <w:rPr>
          <w:rFonts w:cs="Times New Roman"/>
          <w:color w:val="000000" w:themeColor="text1"/>
        </w:rPr>
        <w:t>T</w:t>
      </w:r>
      <w:r w:rsidR="007D4498" w:rsidRPr="00B54FE1">
        <w:t xml:space="preserve">ransect studies typically report male bias ratios compared to grid sampling, </w:t>
      </w:r>
      <w:r w:rsidR="00A951ED">
        <w:t>suggested to be</w:t>
      </w:r>
      <w:r w:rsidR="00B54FE1" w:rsidRPr="00B54FE1">
        <w:t xml:space="preserve"> </w:t>
      </w:r>
      <w:r w:rsidR="00685935" w:rsidRPr="00B54FE1">
        <w:t>associated</w:t>
      </w:r>
      <w:r w:rsidR="00B54FE1" w:rsidRPr="00B54FE1">
        <w:t xml:space="preserve"> to</w:t>
      </w:r>
      <w:r w:rsidR="00EE0BF3">
        <w:t xml:space="preserve"> </w:t>
      </w:r>
      <w:r w:rsidR="00B54FE1" w:rsidRPr="00B54FE1">
        <w:t xml:space="preserve">variations in habitat use </w:t>
      </w:r>
      <w:r w:rsidR="0071166A">
        <w:t>between sexes</w:t>
      </w:r>
      <w:r w:rsidR="0071166A" w:rsidRPr="00B54FE1">
        <w:t xml:space="preserve"> </w:t>
      </w:r>
      <w:r w:rsidR="00B54FE1" w:rsidRPr="00B54FE1">
        <w:t>(</w:t>
      </w:r>
      <w:r w:rsidR="008B2166" w:rsidRPr="00B54FE1">
        <w:rPr>
          <w:rFonts w:cs="Times New Roman"/>
          <w:color w:val="000000" w:themeColor="text1"/>
        </w:rPr>
        <w:t>D</w:t>
      </w:r>
      <w:r w:rsidR="00356645" w:rsidRPr="00B54FE1">
        <w:rPr>
          <w:rFonts w:cs="Times New Roman"/>
          <w:color w:val="000000" w:themeColor="text1"/>
        </w:rPr>
        <w:t>r</w:t>
      </w:r>
      <w:r w:rsidR="008B2166" w:rsidRPr="00B54FE1">
        <w:rPr>
          <w:rFonts w:cs="Times New Roman"/>
          <w:color w:val="000000" w:themeColor="text1"/>
        </w:rPr>
        <w:t>ew et al. 2012)</w:t>
      </w:r>
      <w:r w:rsidR="00B54FE1" w:rsidRPr="00B54FE1">
        <w:rPr>
          <w:rFonts w:cs="Times New Roman"/>
          <w:color w:val="000000" w:themeColor="text1"/>
        </w:rPr>
        <w:t>.</w:t>
      </w:r>
    </w:p>
    <w:p w14:paraId="08B1B9B1" w14:textId="77777777" w:rsidR="003C6399" w:rsidRPr="00C337CB" w:rsidRDefault="003C6399" w:rsidP="00C337CB">
      <w:pPr>
        <w:pStyle w:val="Compact"/>
        <w:spacing w:line="276" w:lineRule="auto"/>
        <w:jc w:val="both"/>
        <w:rPr>
          <w:rFonts w:cs="Times New Roman"/>
          <w:color w:val="000000" w:themeColor="text1"/>
          <w:sz w:val="22"/>
          <w:szCs w:val="22"/>
        </w:rPr>
      </w:pPr>
    </w:p>
    <w:p w14:paraId="252D8362" w14:textId="77777777" w:rsidR="007E4680" w:rsidRPr="00C337CB" w:rsidRDefault="0035659E" w:rsidP="00C337CB">
      <w:pPr>
        <w:pStyle w:val="Compact"/>
        <w:spacing w:line="276" w:lineRule="auto"/>
        <w:jc w:val="both"/>
        <w:rPr>
          <w:rFonts w:cs="Times New Roman"/>
          <w:color w:val="000000" w:themeColor="text1"/>
          <w:sz w:val="22"/>
          <w:szCs w:val="22"/>
        </w:rPr>
      </w:pPr>
      <w:r w:rsidRPr="00C337CB">
        <w:rPr>
          <w:rStyle w:val="A0"/>
          <w:sz w:val="22"/>
          <w:szCs w:val="22"/>
        </w:rPr>
        <w:t xml:space="preserve">The high spatial and temporal variability of </w:t>
      </w:r>
      <w:r w:rsidRPr="00C337CB">
        <w:rPr>
          <w:rStyle w:val="A0"/>
          <w:i/>
          <w:sz w:val="22"/>
          <w:szCs w:val="22"/>
        </w:rPr>
        <w:t>B.</w:t>
      </w:r>
      <w:ins w:id="78" w:author="Fernando Cagua" w:date="2017-09-26T17:14:00Z">
        <w:r w:rsidR="00952A6E">
          <w:rPr>
            <w:rStyle w:val="A0"/>
            <w:i/>
            <w:sz w:val="22"/>
            <w:szCs w:val="22"/>
          </w:rPr>
          <w:t xml:space="preserve"> </w:t>
        </w:r>
      </w:ins>
      <w:proofErr w:type="spellStart"/>
      <w:r w:rsidRPr="00C337CB">
        <w:rPr>
          <w:rStyle w:val="A0"/>
          <w:i/>
          <w:sz w:val="22"/>
          <w:szCs w:val="22"/>
        </w:rPr>
        <w:t>latro</w:t>
      </w:r>
      <w:proofErr w:type="spellEnd"/>
      <w:r w:rsidRPr="00C337CB">
        <w:rPr>
          <w:rStyle w:val="A0"/>
          <w:sz w:val="22"/>
          <w:szCs w:val="22"/>
        </w:rPr>
        <w:t xml:space="preserve"> density, size and sex is most likely linked with a complex life cycle associated with reproductive migrations, </w:t>
      </w:r>
      <w:proofErr w:type="spellStart"/>
      <w:r w:rsidRPr="00C337CB">
        <w:rPr>
          <w:rStyle w:val="A0"/>
          <w:sz w:val="22"/>
          <w:szCs w:val="22"/>
        </w:rPr>
        <w:t>moulting</w:t>
      </w:r>
      <w:proofErr w:type="spellEnd"/>
      <w:r w:rsidRPr="00C337CB">
        <w:rPr>
          <w:rStyle w:val="A0"/>
          <w:sz w:val="22"/>
          <w:szCs w:val="22"/>
        </w:rPr>
        <w:t xml:space="preserve"> requirements, availability of resources and potentially behavioral variations associated with environmental conditions at a site (Drew and Han</w:t>
      </w:r>
      <w:r w:rsidR="00BE699C">
        <w:rPr>
          <w:rStyle w:val="A0"/>
          <w:sz w:val="22"/>
          <w:szCs w:val="22"/>
        </w:rPr>
        <w:t>s</w:t>
      </w:r>
      <w:r w:rsidRPr="00C337CB">
        <w:rPr>
          <w:rStyle w:val="A0"/>
          <w:sz w:val="22"/>
          <w:szCs w:val="22"/>
        </w:rPr>
        <w:t>son 2014).</w:t>
      </w:r>
      <w:r w:rsidR="00961079" w:rsidRPr="00C337CB">
        <w:rPr>
          <w:rStyle w:val="A0"/>
          <w:sz w:val="22"/>
          <w:szCs w:val="22"/>
        </w:rPr>
        <w:t xml:space="preserve"> </w:t>
      </w:r>
      <w:r w:rsidR="007E4680" w:rsidRPr="00C337CB">
        <w:rPr>
          <w:rFonts w:cs="Times New Roman"/>
          <w:color w:val="000000" w:themeColor="text1"/>
          <w:sz w:val="22"/>
          <w:szCs w:val="22"/>
        </w:rPr>
        <w:t xml:space="preserve">From February to May, the overall number of crabs observed is higher than average. This rise is largely due to an increase on the number of males. During this time, large dominant males </w:t>
      </w:r>
      <w:proofErr w:type="spellStart"/>
      <w:r w:rsidR="007E4680" w:rsidRPr="00C337CB">
        <w:rPr>
          <w:rFonts w:cs="Times New Roman"/>
          <w:color w:val="000000" w:themeColor="text1"/>
          <w:sz w:val="22"/>
          <w:szCs w:val="22"/>
        </w:rPr>
        <w:t>favour</w:t>
      </w:r>
      <w:proofErr w:type="spellEnd"/>
      <w:r w:rsidR="007E4680" w:rsidRPr="00C337CB">
        <w:rPr>
          <w:rFonts w:cs="Times New Roman"/>
          <w:color w:val="000000" w:themeColor="text1"/>
          <w:sz w:val="22"/>
          <w:szCs w:val="22"/>
        </w:rPr>
        <w:t xml:space="preserve"> areas further from shore, presumably of higher quality, while females and smaller males are mostly encountered in near-shore habitats. Afterwards, roughly from June to December, the overall number of crabs is lower than average. Again, this is largely due to a decrease on the number of males, particularly of large ones, which </w:t>
      </w:r>
      <w:r w:rsidR="00E55FCB" w:rsidRPr="00C337CB">
        <w:rPr>
          <w:rFonts w:cs="Times New Roman"/>
          <w:color w:val="000000" w:themeColor="text1"/>
          <w:sz w:val="22"/>
          <w:szCs w:val="22"/>
        </w:rPr>
        <w:t>are potentially</w:t>
      </w:r>
      <w:r w:rsidR="007E4680" w:rsidRPr="00C337CB">
        <w:rPr>
          <w:rFonts w:cs="Times New Roman"/>
          <w:color w:val="000000" w:themeColor="text1"/>
          <w:sz w:val="22"/>
          <w:szCs w:val="22"/>
        </w:rPr>
        <w:t xml:space="preserve"> undergo</w:t>
      </w:r>
      <w:r w:rsidR="00E55FCB" w:rsidRPr="00C337CB">
        <w:rPr>
          <w:rFonts w:cs="Times New Roman"/>
          <w:color w:val="000000" w:themeColor="text1"/>
          <w:sz w:val="22"/>
          <w:szCs w:val="22"/>
        </w:rPr>
        <w:t>ing</w:t>
      </w:r>
      <w:r w:rsidR="007E4680" w:rsidRPr="00C337CB">
        <w:rPr>
          <w:rFonts w:cs="Times New Roman"/>
          <w:color w:val="000000" w:themeColor="text1"/>
          <w:sz w:val="22"/>
          <w:szCs w:val="22"/>
        </w:rPr>
        <w:t xml:space="preserve"> </w:t>
      </w:r>
      <w:proofErr w:type="spellStart"/>
      <w:r w:rsidR="007E4680" w:rsidRPr="00C337CB">
        <w:rPr>
          <w:rFonts w:cs="Times New Roman"/>
          <w:color w:val="000000" w:themeColor="text1"/>
          <w:sz w:val="22"/>
          <w:szCs w:val="22"/>
        </w:rPr>
        <w:t>moulting</w:t>
      </w:r>
      <w:proofErr w:type="spellEnd"/>
      <w:r w:rsidR="007E4680" w:rsidRPr="00C337CB">
        <w:rPr>
          <w:rFonts w:cs="Times New Roman"/>
          <w:color w:val="000000" w:themeColor="text1"/>
          <w:sz w:val="22"/>
          <w:szCs w:val="22"/>
        </w:rPr>
        <w:t xml:space="preserve"> during the drier months of the year</w:t>
      </w:r>
      <w:r w:rsidR="00E55FCB" w:rsidRPr="00C337CB">
        <w:rPr>
          <w:rFonts w:cs="Times New Roman"/>
          <w:color w:val="000000" w:themeColor="text1"/>
          <w:sz w:val="22"/>
          <w:szCs w:val="22"/>
        </w:rPr>
        <w:t xml:space="preserve"> as suggested by</w:t>
      </w:r>
      <w:r w:rsidR="0011607B" w:rsidRPr="00C337CB">
        <w:rPr>
          <w:rFonts w:cs="Times New Roman"/>
          <w:color w:val="000000" w:themeColor="text1"/>
          <w:sz w:val="22"/>
          <w:szCs w:val="22"/>
        </w:rPr>
        <w:t xml:space="preserve"> </w:t>
      </w:r>
      <w:r w:rsidR="00E55FCB" w:rsidRPr="00C337CB">
        <w:rPr>
          <w:rFonts w:cs="Times New Roman"/>
          <w:color w:val="000000" w:themeColor="text1"/>
          <w:sz w:val="22"/>
          <w:szCs w:val="22"/>
        </w:rPr>
        <w:t>Fletcher et al</w:t>
      </w:r>
      <w:r w:rsidR="00C61258">
        <w:rPr>
          <w:rFonts w:cs="Times New Roman"/>
          <w:color w:val="000000" w:themeColor="text1"/>
          <w:sz w:val="22"/>
          <w:szCs w:val="22"/>
        </w:rPr>
        <w:t>.</w:t>
      </w:r>
      <w:r w:rsidR="00E55FCB" w:rsidRPr="00C337CB">
        <w:rPr>
          <w:rFonts w:cs="Times New Roman"/>
          <w:color w:val="000000" w:themeColor="text1"/>
          <w:sz w:val="22"/>
          <w:szCs w:val="22"/>
        </w:rPr>
        <w:t xml:space="preserve"> (1991)</w:t>
      </w:r>
      <w:r w:rsidR="007E4680" w:rsidRPr="00C337CB">
        <w:rPr>
          <w:rFonts w:cs="Times New Roman"/>
          <w:color w:val="000000" w:themeColor="text1"/>
          <w:sz w:val="22"/>
          <w:szCs w:val="22"/>
        </w:rPr>
        <w:t xml:space="preserve">. During this period, in stark contrast with the lower male density, female counts increase on the second half of the year both in the coastal and inshore areas, likely opportunistically </w:t>
      </w:r>
      <w:r w:rsidR="00F95F42" w:rsidRPr="00C337CB">
        <w:rPr>
          <w:rFonts w:cs="Times New Roman"/>
          <w:color w:val="000000" w:themeColor="text1"/>
          <w:sz w:val="22"/>
          <w:szCs w:val="22"/>
        </w:rPr>
        <w:t>exploiting</w:t>
      </w:r>
      <w:r w:rsidR="007E4680" w:rsidRPr="00C337CB">
        <w:rPr>
          <w:rFonts w:cs="Times New Roman"/>
          <w:color w:val="000000" w:themeColor="text1"/>
          <w:sz w:val="22"/>
          <w:szCs w:val="22"/>
        </w:rPr>
        <w:t xml:space="preserve"> the available </w:t>
      </w:r>
      <w:r w:rsidR="00F95F42" w:rsidRPr="00C337CB">
        <w:rPr>
          <w:rFonts w:cs="Times New Roman"/>
          <w:color w:val="000000" w:themeColor="text1"/>
          <w:sz w:val="22"/>
          <w:szCs w:val="22"/>
        </w:rPr>
        <w:t>resources</w:t>
      </w:r>
      <w:r w:rsidR="007E4680" w:rsidRPr="00C337CB">
        <w:rPr>
          <w:rFonts w:cs="Times New Roman"/>
          <w:color w:val="000000" w:themeColor="text1"/>
          <w:sz w:val="22"/>
          <w:szCs w:val="22"/>
        </w:rPr>
        <w:t xml:space="preserve"> left by dominant males</w:t>
      </w:r>
      <w:r w:rsidR="005E1DCA" w:rsidRPr="00C337CB">
        <w:rPr>
          <w:rFonts w:cs="Times New Roman"/>
          <w:color w:val="000000" w:themeColor="text1"/>
          <w:sz w:val="22"/>
          <w:szCs w:val="22"/>
        </w:rPr>
        <w:t xml:space="preserve"> </w:t>
      </w:r>
      <w:r w:rsidR="00961079" w:rsidRPr="00C337CB">
        <w:rPr>
          <w:rFonts w:cs="Times New Roman"/>
          <w:color w:val="000000" w:themeColor="text1"/>
          <w:sz w:val="22"/>
          <w:szCs w:val="22"/>
        </w:rPr>
        <w:t>(</w:t>
      </w:r>
      <w:r w:rsidR="00B47843" w:rsidRPr="00C337CB">
        <w:rPr>
          <w:rFonts w:cs="Times New Roman"/>
          <w:color w:val="000000" w:themeColor="text1"/>
          <w:sz w:val="22"/>
          <w:szCs w:val="22"/>
        </w:rPr>
        <w:t>Drew and Han</w:t>
      </w:r>
      <w:r w:rsidR="002D2715">
        <w:rPr>
          <w:rFonts w:cs="Times New Roman"/>
          <w:color w:val="000000" w:themeColor="text1"/>
          <w:sz w:val="22"/>
          <w:szCs w:val="22"/>
        </w:rPr>
        <w:t>s</w:t>
      </w:r>
      <w:r w:rsidR="00B47843" w:rsidRPr="00C337CB">
        <w:rPr>
          <w:rFonts w:cs="Times New Roman"/>
          <w:color w:val="000000" w:themeColor="text1"/>
          <w:sz w:val="22"/>
          <w:szCs w:val="22"/>
        </w:rPr>
        <w:t>son 2014</w:t>
      </w:r>
      <w:r w:rsidR="00961079" w:rsidRPr="00C337CB">
        <w:rPr>
          <w:rFonts w:cs="Times New Roman"/>
          <w:color w:val="000000" w:themeColor="text1"/>
          <w:sz w:val="22"/>
          <w:szCs w:val="22"/>
        </w:rPr>
        <w:t>)</w:t>
      </w:r>
      <w:r w:rsidR="007E4680" w:rsidRPr="00C337CB">
        <w:rPr>
          <w:rFonts w:cs="Times New Roman"/>
          <w:color w:val="000000" w:themeColor="text1"/>
          <w:sz w:val="22"/>
          <w:szCs w:val="22"/>
        </w:rPr>
        <w:t xml:space="preserve">. Female densities peak between September to December </w:t>
      </w:r>
      <w:r w:rsidR="00963CC9" w:rsidRPr="00C337CB">
        <w:rPr>
          <w:rFonts w:cs="Times New Roman"/>
          <w:color w:val="000000" w:themeColor="text1"/>
          <w:sz w:val="22"/>
          <w:szCs w:val="22"/>
        </w:rPr>
        <w:t xml:space="preserve">close to shore </w:t>
      </w:r>
      <w:r w:rsidR="0006548B" w:rsidRPr="00C337CB">
        <w:rPr>
          <w:rFonts w:cs="Times New Roman"/>
          <w:color w:val="000000" w:themeColor="text1"/>
          <w:sz w:val="22"/>
          <w:szCs w:val="22"/>
        </w:rPr>
        <w:t>which coincides with a period in which males of sexually active sizes are commonly encountered</w:t>
      </w:r>
      <w:r w:rsidR="00545AC2" w:rsidRPr="00C337CB">
        <w:rPr>
          <w:rFonts w:cs="Times New Roman"/>
          <w:color w:val="000000" w:themeColor="text1"/>
          <w:sz w:val="22"/>
          <w:szCs w:val="22"/>
        </w:rPr>
        <w:t>,</w:t>
      </w:r>
      <w:r w:rsidR="0006548B" w:rsidRPr="00C337CB">
        <w:rPr>
          <w:rFonts w:cs="Times New Roman"/>
          <w:color w:val="000000" w:themeColor="text1"/>
          <w:sz w:val="22"/>
          <w:szCs w:val="22"/>
        </w:rPr>
        <w:t xml:space="preserve"> </w:t>
      </w:r>
      <w:r w:rsidR="00545AC2" w:rsidRPr="00C337CB">
        <w:rPr>
          <w:rFonts w:cs="Times New Roman"/>
          <w:color w:val="000000" w:themeColor="text1"/>
          <w:sz w:val="22"/>
          <w:szCs w:val="22"/>
        </w:rPr>
        <w:t>advocating</w:t>
      </w:r>
      <w:r w:rsidR="00D8531B" w:rsidRPr="00C337CB">
        <w:rPr>
          <w:rFonts w:cs="Times New Roman"/>
          <w:color w:val="000000" w:themeColor="text1"/>
          <w:sz w:val="22"/>
          <w:szCs w:val="22"/>
        </w:rPr>
        <w:t xml:space="preserve"> </w:t>
      </w:r>
      <w:r w:rsidR="0031278F" w:rsidRPr="00C337CB">
        <w:rPr>
          <w:rFonts w:cs="Times New Roman"/>
          <w:color w:val="000000" w:themeColor="text1"/>
          <w:sz w:val="22"/>
          <w:szCs w:val="22"/>
        </w:rPr>
        <w:t xml:space="preserve">a </w:t>
      </w:r>
      <w:r w:rsidR="00963CC9" w:rsidRPr="00C337CB">
        <w:rPr>
          <w:rFonts w:cs="Times New Roman"/>
          <w:color w:val="000000" w:themeColor="text1"/>
          <w:sz w:val="22"/>
          <w:szCs w:val="22"/>
        </w:rPr>
        <w:t>b</w:t>
      </w:r>
      <w:r w:rsidR="00164209" w:rsidRPr="00C337CB">
        <w:rPr>
          <w:rFonts w:cs="Times New Roman"/>
          <w:color w:val="000000" w:themeColor="text1"/>
          <w:sz w:val="22"/>
          <w:szCs w:val="22"/>
        </w:rPr>
        <w:t>reeding migration</w:t>
      </w:r>
      <w:r w:rsidR="0037689F" w:rsidRPr="00C337CB">
        <w:rPr>
          <w:rFonts w:cs="Times New Roman"/>
          <w:color w:val="000000" w:themeColor="text1"/>
          <w:sz w:val="22"/>
          <w:szCs w:val="22"/>
        </w:rPr>
        <w:t xml:space="preserve"> </w:t>
      </w:r>
      <w:r w:rsidR="0006548B" w:rsidRPr="00C337CB">
        <w:rPr>
          <w:rFonts w:cs="Times New Roman"/>
          <w:color w:val="000000" w:themeColor="text1"/>
          <w:sz w:val="22"/>
          <w:szCs w:val="22"/>
        </w:rPr>
        <w:t xml:space="preserve">of female </w:t>
      </w:r>
      <w:r w:rsidR="0006548B" w:rsidRPr="00C337CB">
        <w:rPr>
          <w:rFonts w:cs="Times New Roman"/>
          <w:i/>
          <w:color w:val="000000" w:themeColor="text1"/>
          <w:sz w:val="22"/>
          <w:szCs w:val="22"/>
        </w:rPr>
        <w:t>B.</w:t>
      </w:r>
      <w:ins w:id="79" w:author="Fernando Cagua" w:date="2017-09-26T17:13:00Z">
        <w:r w:rsidR="00952A6E">
          <w:rPr>
            <w:rFonts w:cs="Times New Roman"/>
            <w:i/>
            <w:color w:val="000000" w:themeColor="text1"/>
            <w:sz w:val="22"/>
            <w:szCs w:val="22"/>
          </w:rPr>
          <w:t xml:space="preserve"> </w:t>
        </w:r>
      </w:ins>
      <w:proofErr w:type="spellStart"/>
      <w:r w:rsidR="0006548B" w:rsidRPr="00C337CB">
        <w:rPr>
          <w:rFonts w:cs="Times New Roman"/>
          <w:i/>
          <w:color w:val="000000" w:themeColor="text1"/>
          <w:sz w:val="22"/>
          <w:szCs w:val="22"/>
        </w:rPr>
        <w:t>la</w:t>
      </w:r>
      <w:del w:id="80" w:author="Fernando Cagua" w:date="2017-09-26T17:14:00Z">
        <w:r w:rsidR="0006548B" w:rsidRPr="00C337CB" w:rsidDel="00952A6E">
          <w:rPr>
            <w:rFonts w:cs="Times New Roman"/>
            <w:i/>
            <w:color w:val="000000" w:themeColor="text1"/>
            <w:sz w:val="22"/>
            <w:szCs w:val="22"/>
          </w:rPr>
          <w:delText>s</w:delText>
        </w:r>
      </w:del>
      <w:r w:rsidR="0006548B" w:rsidRPr="00C337CB">
        <w:rPr>
          <w:rFonts w:cs="Times New Roman"/>
          <w:i/>
          <w:color w:val="000000" w:themeColor="text1"/>
          <w:sz w:val="22"/>
          <w:szCs w:val="22"/>
        </w:rPr>
        <w:t>tro</w:t>
      </w:r>
      <w:proofErr w:type="spellEnd"/>
      <w:r w:rsidR="0006548B" w:rsidRPr="00C337CB">
        <w:rPr>
          <w:rFonts w:cs="Times New Roman"/>
          <w:i/>
          <w:color w:val="000000" w:themeColor="text1"/>
          <w:sz w:val="22"/>
          <w:szCs w:val="22"/>
        </w:rPr>
        <w:t xml:space="preserve"> </w:t>
      </w:r>
      <w:r w:rsidR="00545AC2" w:rsidRPr="00C337CB">
        <w:rPr>
          <w:rFonts w:cs="Times New Roman"/>
          <w:color w:val="000000" w:themeColor="text1"/>
          <w:sz w:val="22"/>
          <w:szCs w:val="22"/>
        </w:rPr>
        <w:t>(</w:t>
      </w:r>
      <w:r w:rsidR="00282223">
        <w:rPr>
          <w:rFonts w:cs="Times New Roman"/>
          <w:color w:val="000000" w:themeColor="text1"/>
          <w:sz w:val="22"/>
          <w:szCs w:val="22"/>
        </w:rPr>
        <w:t>Brown and Fielder 1991</w:t>
      </w:r>
      <w:r w:rsidR="00545AC2" w:rsidRPr="00C337CB">
        <w:rPr>
          <w:rFonts w:cs="Times New Roman"/>
          <w:color w:val="000000" w:themeColor="text1"/>
          <w:sz w:val="22"/>
          <w:szCs w:val="22"/>
        </w:rPr>
        <w:t>)</w:t>
      </w:r>
      <w:r w:rsidR="0037689F" w:rsidRPr="00C337CB">
        <w:rPr>
          <w:rFonts w:cs="Times New Roman"/>
          <w:color w:val="000000" w:themeColor="text1"/>
          <w:sz w:val="22"/>
          <w:szCs w:val="22"/>
        </w:rPr>
        <w:t>.</w:t>
      </w:r>
      <w:r w:rsidR="00545AC2" w:rsidRPr="00C337CB">
        <w:rPr>
          <w:rFonts w:cs="Times New Roman"/>
          <w:color w:val="000000" w:themeColor="text1"/>
          <w:sz w:val="22"/>
          <w:szCs w:val="22"/>
        </w:rPr>
        <w:t xml:space="preserve"> </w:t>
      </w:r>
    </w:p>
    <w:p w14:paraId="5E161666" w14:textId="77777777" w:rsidR="00CA4C25" w:rsidRPr="00C337CB" w:rsidRDefault="00CA4C25" w:rsidP="00C337CB">
      <w:pPr>
        <w:pStyle w:val="Compact"/>
        <w:spacing w:line="276" w:lineRule="auto"/>
        <w:jc w:val="both"/>
        <w:rPr>
          <w:sz w:val="20"/>
          <w:szCs w:val="20"/>
        </w:rPr>
      </w:pPr>
    </w:p>
    <w:p w14:paraId="1066320E" w14:textId="77777777" w:rsidR="007E4680" w:rsidRPr="00C337CB" w:rsidRDefault="002C7F4B" w:rsidP="00C337CB">
      <w:pPr>
        <w:pStyle w:val="Compact"/>
        <w:spacing w:line="276" w:lineRule="auto"/>
        <w:jc w:val="both"/>
        <w:rPr>
          <w:rFonts w:cs="Times New Roman"/>
          <w:color w:val="000000" w:themeColor="text1"/>
          <w:sz w:val="22"/>
          <w:szCs w:val="22"/>
        </w:rPr>
      </w:pPr>
      <w:r w:rsidRPr="00C337CB">
        <w:rPr>
          <w:rFonts w:cs="Times New Roman"/>
          <w:color w:val="000000" w:themeColor="text1"/>
          <w:sz w:val="22"/>
          <w:szCs w:val="22"/>
        </w:rPr>
        <w:t>Based on the en</w:t>
      </w:r>
      <w:r w:rsidR="00D24F92" w:rsidRPr="00C337CB">
        <w:rPr>
          <w:rFonts w:cs="Times New Roman"/>
          <w:color w:val="000000" w:themeColor="text1"/>
          <w:sz w:val="22"/>
          <w:szCs w:val="22"/>
        </w:rPr>
        <w:t xml:space="preserve">counters with </w:t>
      </w:r>
      <w:proofErr w:type="spellStart"/>
      <w:r w:rsidR="00D24F92" w:rsidRPr="00C337CB">
        <w:rPr>
          <w:rFonts w:cs="Times New Roman"/>
          <w:color w:val="000000" w:themeColor="text1"/>
          <w:sz w:val="22"/>
          <w:szCs w:val="22"/>
        </w:rPr>
        <w:t>ovigerous</w:t>
      </w:r>
      <w:proofErr w:type="spellEnd"/>
      <w:r w:rsidR="00D24F92" w:rsidRPr="00C337CB">
        <w:rPr>
          <w:rFonts w:cs="Times New Roman"/>
          <w:color w:val="000000" w:themeColor="text1"/>
          <w:sz w:val="22"/>
          <w:szCs w:val="22"/>
        </w:rPr>
        <w:t xml:space="preserve"> females</w:t>
      </w:r>
      <w:r w:rsidR="000467FF" w:rsidRPr="00C337CB">
        <w:rPr>
          <w:rFonts w:cs="Times New Roman"/>
          <w:color w:val="000000" w:themeColor="text1"/>
          <w:sz w:val="22"/>
          <w:szCs w:val="22"/>
        </w:rPr>
        <w:t xml:space="preserve"> </w:t>
      </w:r>
      <w:r w:rsidRPr="00C337CB">
        <w:rPr>
          <w:rFonts w:cs="Times New Roman"/>
          <w:color w:val="000000" w:themeColor="text1"/>
          <w:sz w:val="22"/>
          <w:szCs w:val="22"/>
        </w:rPr>
        <w:t>the reproductive season</w:t>
      </w:r>
      <w:r w:rsidR="004E1EE7" w:rsidRPr="00C337CB">
        <w:rPr>
          <w:rFonts w:cs="Times New Roman"/>
          <w:color w:val="000000" w:themeColor="text1"/>
          <w:sz w:val="22"/>
          <w:szCs w:val="22"/>
        </w:rPr>
        <w:t xml:space="preserve"> on Aldabra</w:t>
      </w:r>
      <w:r w:rsidRPr="00C337CB">
        <w:rPr>
          <w:rFonts w:cs="Times New Roman"/>
          <w:color w:val="000000" w:themeColor="text1"/>
          <w:sz w:val="22"/>
          <w:szCs w:val="22"/>
        </w:rPr>
        <w:t xml:space="preserve"> occurs with most likelihood between December and March, during the rainy season</w:t>
      </w:r>
      <w:r w:rsidR="00697BC1">
        <w:rPr>
          <w:rFonts w:cs="Times New Roman"/>
          <w:color w:val="000000" w:themeColor="text1"/>
          <w:sz w:val="22"/>
          <w:szCs w:val="22"/>
        </w:rPr>
        <w:t>, though no actual observations of females extruding their eggs have been made</w:t>
      </w:r>
      <w:r w:rsidRPr="00C337CB">
        <w:rPr>
          <w:rFonts w:cs="Times New Roman"/>
          <w:color w:val="000000" w:themeColor="text1"/>
          <w:sz w:val="22"/>
          <w:szCs w:val="22"/>
        </w:rPr>
        <w:t>.</w:t>
      </w:r>
      <w:r w:rsidR="00CA4C25" w:rsidRPr="00C337CB">
        <w:rPr>
          <w:rFonts w:cs="Times New Roman"/>
          <w:color w:val="000000" w:themeColor="text1"/>
          <w:sz w:val="22"/>
          <w:szCs w:val="22"/>
        </w:rPr>
        <w:t xml:space="preserve"> This also corresponds with the </w:t>
      </w:r>
      <w:r w:rsidR="00FB1646" w:rsidRPr="00C337CB">
        <w:rPr>
          <w:rFonts w:cs="Times New Roman"/>
          <w:color w:val="000000" w:themeColor="text1"/>
          <w:sz w:val="22"/>
          <w:szCs w:val="22"/>
        </w:rPr>
        <w:t xml:space="preserve">period of </w:t>
      </w:r>
      <w:r w:rsidR="00CA4C25" w:rsidRPr="00C337CB">
        <w:rPr>
          <w:rFonts w:cs="Times New Roman"/>
          <w:color w:val="000000" w:themeColor="text1"/>
          <w:sz w:val="22"/>
          <w:szCs w:val="22"/>
        </w:rPr>
        <w:t xml:space="preserve">highest peak of female </w:t>
      </w:r>
      <w:proofErr w:type="spellStart"/>
      <w:r w:rsidR="00CA4C25" w:rsidRPr="00C337CB">
        <w:rPr>
          <w:rFonts w:cs="Times New Roman"/>
          <w:color w:val="000000" w:themeColor="text1"/>
          <w:sz w:val="22"/>
          <w:szCs w:val="22"/>
        </w:rPr>
        <w:t>pleonal</w:t>
      </w:r>
      <w:proofErr w:type="spellEnd"/>
      <w:r w:rsidR="00CA4C25" w:rsidRPr="00C337CB">
        <w:rPr>
          <w:rFonts w:cs="Times New Roman"/>
          <w:color w:val="000000" w:themeColor="text1"/>
          <w:sz w:val="22"/>
          <w:szCs w:val="22"/>
        </w:rPr>
        <w:t xml:space="preserve"> expansion</w:t>
      </w:r>
      <w:r w:rsidR="00DE3AD0" w:rsidRPr="00C337CB">
        <w:rPr>
          <w:rFonts w:cs="Times New Roman"/>
          <w:color w:val="000000" w:themeColor="text1"/>
          <w:sz w:val="22"/>
          <w:szCs w:val="22"/>
        </w:rPr>
        <w:t xml:space="preserve"> in November</w:t>
      </w:r>
      <w:r w:rsidR="008927DD" w:rsidRPr="00C337CB">
        <w:rPr>
          <w:rFonts w:cs="Times New Roman"/>
          <w:color w:val="000000" w:themeColor="text1"/>
          <w:sz w:val="22"/>
          <w:szCs w:val="22"/>
        </w:rPr>
        <w:t xml:space="preserve"> to</w:t>
      </w:r>
      <w:r w:rsidR="00712180" w:rsidRPr="00C337CB">
        <w:rPr>
          <w:rFonts w:cs="Times New Roman"/>
          <w:color w:val="000000" w:themeColor="text1"/>
          <w:sz w:val="22"/>
          <w:szCs w:val="22"/>
        </w:rPr>
        <w:t xml:space="preserve"> </w:t>
      </w:r>
      <w:r w:rsidR="00DE3AD0" w:rsidRPr="00C337CB">
        <w:rPr>
          <w:rFonts w:cs="Times New Roman"/>
          <w:color w:val="000000" w:themeColor="text1"/>
          <w:sz w:val="22"/>
          <w:szCs w:val="22"/>
        </w:rPr>
        <w:t>December,</w:t>
      </w:r>
      <w:r w:rsidR="00CA4C25" w:rsidRPr="00C337CB">
        <w:rPr>
          <w:rFonts w:cs="Times New Roman"/>
          <w:color w:val="000000" w:themeColor="text1"/>
          <w:sz w:val="22"/>
          <w:szCs w:val="22"/>
        </w:rPr>
        <w:t xml:space="preserve"> </w:t>
      </w:r>
      <w:r w:rsidR="00F5544C" w:rsidRPr="00C337CB">
        <w:rPr>
          <w:rFonts w:cs="Times New Roman"/>
          <w:color w:val="000000" w:themeColor="text1"/>
          <w:sz w:val="22"/>
          <w:szCs w:val="22"/>
        </w:rPr>
        <w:t>which is believed to be related</w:t>
      </w:r>
      <w:r w:rsidR="00CA4C25" w:rsidRPr="00C337CB">
        <w:rPr>
          <w:rFonts w:cs="Times New Roman"/>
          <w:color w:val="000000" w:themeColor="text1"/>
          <w:sz w:val="22"/>
          <w:szCs w:val="22"/>
        </w:rPr>
        <w:t xml:space="preserve"> to gonad development (Fletcher et al. 1991</w:t>
      </w:r>
      <w:r w:rsidR="008E11D9" w:rsidRPr="00C337CB">
        <w:rPr>
          <w:rFonts w:cs="Times New Roman"/>
          <w:color w:val="000000" w:themeColor="text1"/>
          <w:sz w:val="22"/>
          <w:szCs w:val="22"/>
        </w:rPr>
        <w:t>;</w:t>
      </w:r>
      <w:r w:rsidR="00CA4C25" w:rsidRPr="00C337CB">
        <w:rPr>
          <w:rFonts w:cs="Times New Roman"/>
          <w:color w:val="000000" w:themeColor="text1"/>
          <w:sz w:val="22"/>
          <w:szCs w:val="22"/>
        </w:rPr>
        <w:t xml:space="preserve"> Sato and </w:t>
      </w:r>
      <w:proofErr w:type="spellStart"/>
      <w:r w:rsidR="00CA4C25" w:rsidRPr="00C337CB">
        <w:rPr>
          <w:rFonts w:cs="Times New Roman"/>
          <w:color w:val="000000" w:themeColor="text1"/>
          <w:sz w:val="22"/>
          <w:szCs w:val="22"/>
        </w:rPr>
        <w:t>Yoseda</w:t>
      </w:r>
      <w:proofErr w:type="spellEnd"/>
      <w:r w:rsidR="00CA4C25" w:rsidRPr="00C337CB">
        <w:rPr>
          <w:rFonts w:cs="Times New Roman"/>
          <w:color w:val="000000" w:themeColor="text1"/>
          <w:sz w:val="22"/>
          <w:szCs w:val="22"/>
        </w:rPr>
        <w:t xml:space="preserve"> 2009)</w:t>
      </w:r>
      <w:r w:rsidR="00D75DFF" w:rsidRPr="00C337CB">
        <w:rPr>
          <w:rFonts w:cs="Times New Roman"/>
          <w:color w:val="000000" w:themeColor="text1"/>
          <w:sz w:val="22"/>
          <w:szCs w:val="22"/>
        </w:rPr>
        <w:t>.</w:t>
      </w:r>
      <w:r w:rsidR="00760BFD" w:rsidRPr="00C337CB">
        <w:rPr>
          <w:rFonts w:cs="Times New Roman"/>
          <w:color w:val="000000" w:themeColor="text1"/>
          <w:sz w:val="22"/>
          <w:szCs w:val="22"/>
        </w:rPr>
        <w:t xml:space="preserve"> This </w:t>
      </w:r>
      <w:r w:rsidR="00C43B53">
        <w:rPr>
          <w:rFonts w:cs="Times New Roman"/>
          <w:color w:val="000000" w:themeColor="text1"/>
          <w:sz w:val="22"/>
          <w:szCs w:val="22"/>
        </w:rPr>
        <w:t xml:space="preserve">period </w:t>
      </w:r>
      <w:r w:rsidR="00760BFD" w:rsidRPr="00C337CB">
        <w:rPr>
          <w:rFonts w:cs="Times New Roman"/>
          <w:color w:val="000000" w:themeColor="text1"/>
          <w:sz w:val="22"/>
          <w:szCs w:val="22"/>
        </w:rPr>
        <w:t>coincides with the reproductive season</w:t>
      </w:r>
      <w:r w:rsidR="00DB2015" w:rsidRPr="00C337CB">
        <w:rPr>
          <w:rFonts w:cs="Times New Roman"/>
          <w:color w:val="000000" w:themeColor="text1"/>
          <w:sz w:val="22"/>
          <w:szCs w:val="22"/>
        </w:rPr>
        <w:t>s</w:t>
      </w:r>
      <w:r w:rsidR="00760BFD" w:rsidRPr="00C337CB">
        <w:rPr>
          <w:rFonts w:cs="Times New Roman"/>
          <w:color w:val="000000" w:themeColor="text1"/>
          <w:sz w:val="22"/>
          <w:szCs w:val="22"/>
        </w:rPr>
        <w:t xml:space="preserve"> observed in other </w:t>
      </w:r>
      <w:r w:rsidR="004D4759" w:rsidRPr="00C337CB">
        <w:rPr>
          <w:rFonts w:cs="Times New Roman"/>
          <w:i/>
          <w:color w:val="000000" w:themeColor="text1"/>
          <w:sz w:val="22"/>
          <w:szCs w:val="22"/>
        </w:rPr>
        <w:t>B.</w:t>
      </w:r>
      <w:ins w:id="81" w:author="Fernando Cagua" w:date="2017-09-26T17:14:00Z">
        <w:r w:rsidR="00952A6E">
          <w:rPr>
            <w:rFonts w:cs="Times New Roman"/>
            <w:i/>
            <w:color w:val="000000" w:themeColor="text1"/>
            <w:sz w:val="22"/>
            <w:szCs w:val="22"/>
          </w:rPr>
          <w:t xml:space="preserve"> </w:t>
        </w:r>
      </w:ins>
      <w:proofErr w:type="spellStart"/>
      <w:r w:rsidR="004D4759" w:rsidRPr="00C337CB">
        <w:rPr>
          <w:rFonts w:cs="Times New Roman"/>
          <w:i/>
          <w:color w:val="000000" w:themeColor="text1"/>
          <w:sz w:val="22"/>
          <w:szCs w:val="22"/>
        </w:rPr>
        <w:t>latro</w:t>
      </w:r>
      <w:proofErr w:type="spellEnd"/>
      <w:r w:rsidR="004D4759" w:rsidRPr="00C337CB">
        <w:rPr>
          <w:rFonts w:cs="Times New Roman"/>
          <w:color w:val="000000" w:themeColor="text1"/>
          <w:sz w:val="22"/>
          <w:szCs w:val="22"/>
        </w:rPr>
        <w:t xml:space="preserve"> </w:t>
      </w:r>
      <w:r w:rsidR="00760BFD" w:rsidRPr="00C337CB">
        <w:rPr>
          <w:rFonts w:cs="Times New Roman"/>
          <w:color w:val="000000" w:themeColor="text1"/>
          <w:sz w:val="22"/>
          <w:szCs w:val="22"/>
        </w:rPr>
        <w:t>populations in the southern hemisphere (Drew et al 2010).</w:t>
      </w:r>
      <w:r w:rsidRPr="00C337CB">
        <w:rPr>
          <w:rFonts w:cs="Times New Roman"/>
          <w:color w:val="000000" w:themeColor="text1"/>
          <w:sz w:val="22"/>
          <w:szCs w:val="22"/>
        </w:rPr>
        <w:t xml:space="preserve"> Moreover, </w:t>
      </w:r>
      <w:r w:rsidR="00E14A6A" w:rsidRPr="00C337CB">
        <w:rPr>
          <w:rFonts w:cs="Times New Roman"/>
          <w:color w:val="000000" w:themeColor="text1"/>
          <w:sz w:val="22"/>
          <w:szCs w:val="22"/>
        </w:rPr>
        <w:t>signs of synchrony with the moon cycle were</w:t>
      </w:r>
      <w:r w:rsidR="002C18C8" w:rsidRPr="00C337CB">
        <w:rPr>
          <w:rFonts w:cs="Times New Roman"/>
          <w:color w:val="000000" w:themeColor="text1"/>
          <w:sz w:val="22"/>
          <w:szCs w:val="22"/>
        </w:rPr>
        <w:t xml:space="preserve"> found </w:t>
      </w:r>
      <w:r w:rsidRPr="00C337CB">
        <w:rPr>
          <w:rFonts w:cs="Times New Roman"/>
          <w:color w:val="000000" w:themeColor="text1"/>
          <w:sz w:val="22"/>
          <w:szCs w:val="22"/>
        </w:rPr>
        <w:t xml:space="preserve">as </w:t>
      </w:r>
      <w:proofErr w:type="spellStart"/>
      <w:r w:rsidRPr="00C337CB">
        <w:rPr>
          <w:rFonts w:cs="Times New Roman"/>
          <w:color w:val="000000" w:themeColor="text1"/>
          <w:sz w:val="22"/>
          <w:szCs w:val="22"/>
        </w:rPr>
        <w:t>ovigerous</w:t>
      </w:r>
      <w:proofErr w:type="spellEnd"/>
      <w:r w:rsidRPr="00C337CB">
        <w:rPr>
          <w:rFonts w:cs="Times New Roman"/>
          <w:color w:val="000000" w:themeColor="text1"/>
          <w:sz w:val="22"/>
          <w:szCs w:val="22"/>
        </w:rPr>
        <w:t xml:space="preserve"> females were mostly encountered during surveys performed close to new moon. This synchrony is likely related to the timing of spawning, nevertheless, it can also be related to timing </w:t>
      </w:r>
      <w:r w:rsidR="007267C6" w:rsidRPr="00C337CB">
        <w:rPr>
          <w:rFonts w:cs="Times New Roman"/>
          <w:color w:val="000000" w:themeColor="text1"/>
          <w:sz w:val="22"/>
          <w:szCs w:val="22"/>
        </w:rPr>
        <w:t xml:space="preserve">of </w:t>
      </w:r>
      <w:r w:rsidRPr="00C337CB">
        <w:rPr>
          <w:rFonts w:cs="Times New Roman"/>
          <w:color w:val="000000" w:themeColor="text1"/>
          <w:sz w:val="22"/>
          <w:szCs w:val="22"/>
        </w:rPr>
        <w:t>egg extrusion</w:t>
      </w:r>
      <w:r w:rsidR="00087864" w:rsidRPr="00C337CB">
        <w:rPr>
          <w:rFonts w:cs="Times New Roman"/>
          <w:color w:val="000000" w:themeColor="text1"/>
          <w:sz w:val="22"/>
          <w:szCs w:val="22"/>
        </w:rPr>
        <w:t xml:space="preserve"> (Sato and </w:t>
      </w:r>
      <w:proofErr w:type="spellStart"/>
      <w:r w:rsidR="00087864" w:rsidRPr="00C337CB">
        <w:rPr>
          <w:rFonts w:cs="Times New Roman"/>
          <w:color w:val="000000" w:themeColor="text1"/>
          <w:sz w:val="22"/>
          <w:szCs w:val="22"/>
        </w:rPr>
        <w:t>Yoseda</w:t>
      </w:r>
      <w:proofErr w:type="spellEnd"/>
      <w:r w:rsidR="00087864" w:rsidRPr="00C337CB">
        <w:rPr>
          <w:rFonts w:cs="Times New Roman"/>
          <w:color w:val="000000" w:themeColor="text1"/>
          <w:sz w:val="22"/>
          <w:szCs w:val="22"/>
        </w:rPr>
        <w:t xml:space="preserve"> 2009)</w:t>
      </w:r>
      <w:r w:rsidRPr="00C337CB">
        <w:rPr>
          <w:rFonts w:cs="Times New Roman"/>
          <w:color w:val="000000" w:themeColor="text1"/>
          <w:sz w:val="22"/>
          <w:szCs w:val="22"/>
        </w:rPr>
        <w:t>.</w:t>
      </w:r>
      <w:r w:rsidR="00E63B72" w:rsidRPr="00C337CB">
        <w:rPr>
          <w:rFonts w:cs="Times New Roman"/>
          <w:color w:val="000000" w:themeColor="text1"/>
          <w:sz w:val="22"/>
          <w:szCs w:val="22"/>
        </w:rPr>
        <w:t xml:space="preserve"> </w:t>
      </w:r>
      <w:r w:rsidR="007E4680" w:rsidRPr="00C337CB">
        <w:rPr>
          <w:rFonts w:cs="Times New Roman"/>
          <w:color w:val="000000" w:themeColor="text1"/>
          <w:sz w:val="22"/>
          <w:szCs w:val="22"/>
        </w:rPr>
        <w:t xml:space="preserve">The timing between mating and egg extrusion is unknown. As female individuals don't possess </w:t>
      </w:r>
      <w:r w:rsidR="00284B17">
        <w:rPr>
          <w:rFonts w:cs="Times New Roman"/>
          <w:color w:val="000000" w:themeColor="text1"/>
          <w:sz w:val="22"/>
          <w:szCs w:val="22"/>
        </w:rPr>
        <w:t xml:space="preserve">a </w:t>
      </w:r>
      <w:r w:rsidR="007E4680" w:rsidRPr="00C337CB">
        <w:rPr>
          <w:rFonts w:cs="Times New Roman"/>
          <w:color w:val="000000" w:themeColor="text1"/>
          <w:sz w:val="22"/>
          <w:szCs w:val="22"/>
        </w:rPr>
        <w:t>seminal receptacle, it is believed that egg extrusion occurs shortly after mating</w:t>
      </w:r>
      <w:r w:rsidR="00DE5C7D" w:rsidRPr="00C337CB">
        <w:rPr>
          <w:rFonts w:cs="Times New Roman"/>
          <w:color w:val="000000" w:themeColor="text1"/>
          <w:sz w:val="22"/>
          <w:szCs w:val="22"/>
        </w:rPr>
        <w:t xml:space="preserve"> (</w:t>
      </w:r>
      <w:r w:rsidR="00C02854" w:rsidRPr="00C337CB">
        <w:rPr>
          <w:rFonts w:cs="Times New Roman"/>
          <w:color w:val="000000" w:themeColor="text1"/>
          <w:sz w:val="22"/>
          <w:szCs w:val="22"/>
        </w:rPr>
        <w:t xml:space="preserve">Sato and </w:t>
      </w:r>
      <w:proofErr w:type="spellStart"/>
      <w:r w:rsidR="00C02854" w:rsidRPr="00C337CB">
        <w:rPr>
          <w:rFonts w:cs="Times New Roman"/>
          <w:color w:val="000000" w:themeColor="text1"/>
          <w:sz w:val="22"/>
          <w:szCs w:val="22"/>
        </w:rPr>
        <w:t>Yoseda</w:t>
      </w:r>
      <w:proofErr w:type="spellEnd"/>
      <w:r w:rsidR="00C02854" w:rsidRPr="00C337CB">
        <w:rPr>
          <w:rFonts w:cs="Times New Roman"/>
          <w:color w:val="000000" w:themeColor="text1"/>
          <w:sz w:val="22"/>
          <w:szCs w:val="22"/>
        </w:rPr>
        <w:t xml:space="preserve"> 2009; </w:t>
      </w:r>
      <w:r w:rsidR="00DE5C7D" w:rsidRPr="00C337CB">
        <w:rPr>
          <w:rFonts w:cs="Times New Roman"/>
          <w:color w:val="000000" w:themeColor="text1"/>
          <w:sz w:val="22"/>
          <w:szCs w:val="22"/>
        </w:rPr>
        <w:t>Drew et al. 2010)</w:t>
      </w:r>
      <w:r w:rsidR="00896F9D">
        <w:rPr>
          <w:rFonts w:cs="Times New Roman"/>
          <w:color w:val="000000" w:themeColor="text1"/>
          <w:sz w:val="22"/>
          <w:szCs w:val="22"/>
        </w:rPr>
        <w:t>.</w:t>
      </w:r>
    </w:p>
    <w:p w14:paraId="3B9B0540" w14:textId="77777777" w:rsidR="00180A96" w:rsidRPr="00C337CB" w:rsidRDefault="00180A96" w:rsidP="00C337CB">
      <w:pPr>
        <w:pStyle w:val="BodyText"/>
        <w:spacing w:after="0"/>
        <w:jc w:val="both"/>
        <w:rPr>
          <w:rFonts w:cs="Times New Roman"/>
          <w:color w:val="000000" w:themeColor="text1"/>
        </w:rPr>
      </w:pPr>
    </w:p>
    <w:p w14:paraId="45252AA3" w14:textId="77777777" w:rsidR="00BE52DE" w:rsidRPr="007F1BD8" w:rsidDel="00AF3EF0" w:rsidRDefault="005F4AA5" w:rsidP="00C337CB">
      <w:pPr>
        <w:autoSpaceDE w:val="0"/>
        <w:autoSpaceDN w:val="0"/>
        <w:adjustRightInd w:val="0"/>
        <w:spacing w:after="0"/>
        <w:jc w:val="both"/>
        <w:rPr>
          <w:del w:id="82" w:author="Fernando Cagua" w:date="2017-09-26T17:16:00Z"/>
          <w:rFonts w:cs="Times-Roman"/>
        </w:rPr>
      </w:pPr>
      <w:del w:id="83" w:author="Fernando Cagua" w:date="2017-09-26T17:16:00Z">
        <w:r w:rsidDel="00AF3EF0">
          <w:rPr>
            <w:rFonts w:eastAsia="AdvTTf27234c6" w:cs="AdvTTf27234c6"/>
          </w:rPr>
          <w:delText>Th</w:delText>
        </w:r>
        <w:r w:rsidR="006F70E2" w:rsidDel="00AF3EF0">
          <w:rPr>
            <w:rFonts w:eastAsia="AdvTTf27234c6" w:cs="AdvTTf27234c6"/>
          </w:rPr>
          <w:delText>is</w:delText>
        </w:r>
        <w:r w:rsidDel="00AF3EF0">
          <w:rPr>
            <w:rFonts w:eastAsia="AdvTTf27234c6" w:cs="AdvTTf27234c6"/>
          </w:rPr>
          <w:delText xml:space="preserve"> study has shown several failings</w:delText>
        </w:r>
        <w:r w:rsidR="00563364" w:rsidDel="00AF3EF0">
          <w:rPr>
            <w:rFonts w:eastAsia="AdvTTf27234c6" w:cs="AdvTTf27234c6"/>
          </w:rPr>
          <w:delText xml:space="preserve"> which needs to be addressed for future monitoring</w:delText>
        </w:r>
        <w:r w:rsidDel="00AF3EF0">
          <w:rPr>
            <w:rFonts w:eastAsia="AdvTTf27234c6" w:cs="AdvTTf27234c6"/>
          </w:rPr>
          <w:delText>.</w:delText>
        </w:r>
        <w:r w:rsidR="00674B9A" w:rsidDel="00AF3EF0">
          <w:rPr>
            <w:rFonts w:eastAsia="AdvTTf27234c6" w:cs="AdvTTf27234c6"/>
          </w:rPr>
          <w:delText xml:space="preserve"> </w:delText>
        </w:r>
        <w:r w:rsidR="00674B9A" w:rsidRPr="003C6BFF" w:rsidDel="00AF3EF0">
          <w:rPr>
            <w:rStyle w:val="A0"/>
            <w:sz w:val="22"/>
            <w:szCs w:val="22"/>
          </w:rPr>
          <w:delText>Given the</w:delText>
        </w:r>
        <w:r w:rsidR="00674B9A" w:rsidDel="00AF3EF0">
          <w:rPr>
            <w:rStyle w:val="A0"/>
            <w:sz w:val="22"/>
            <w:szCs w:val="22"/>
          </w:rPr>
          <w:delText xml:space="preserve"> relatively small spatial scale of this </w:delText>
        </w:r>
        <w:r w:rsidR="004B3BDF" w:rsidDel="00AF3EF0">
          <w:rPr>
            <w:rStyle w:val="A0"/>
            <w:sz w:val="22"/>
            <w:szCs w:val="22"/>
          </w:rPr>
          <w:delText xml:space="preserve">monitoring </w:delText>
        </w:r>
        <w:r w:rsidR="00674B9A" w:rsidDel="00AF3EF0">
          <w:rPr>
            <w:rStyle w:val="A0"/>
            <w:sz w:val="22"/>
            <w:szCs w:val="22"/>
          </w:rPr>
          <w:delText>and the</w:delText>
        </w:r>
        <w:r w:rsidR="00674B9A" w:rsidRPr="003C6BFF" w:rsidDel="00AF3EF0">
          <w:rPr>
            <w:rStyle w:val="A0"/>
            <w:sz w:val="22"/>
            <w:szCs w:val="22"/>
          </w:rPr>
          <w:delText xml:space="preserve"> large variability in </w:delText>
        </w:r>
        <w:r w:rsidR="00CC6C2D" w:rsidDel="00AF3EF0">
          <w:rPr>
            <w:rStyle w:val="A0"/>
            <w:sz w:val="22"/>
            <w:szCs w:val="22"/>
          </w:rPr>
          <w:delText>spatial</w:delText>
        </w:r>
        <w:r w:rsidR="00674B9A" w:rsidRPr="003C6BFF" w:rsidDel="00AF3EF0">
          <w:rPr>
            <w:rStyle w:val="A0"/>
            <w:sz w:val="22"/>
            <w:szCs w:val="22"/>
          </w:rPr>
          <w:delText xml:space="preserve"> densities</w:delText>
        </w:r>
        <w:r w:rsidR="00674B9A" w:rsidDel="00AF3EF0">
          <w:rPr>
            <w:rStyle w:val="A0"/>
            <w:sz w:val="22"/>
            <w:szCs w:val="22"/>
          </w:rPr>
          <w:delText>,</w:delText>
        </w:r>
        <w:r w:rsidR="00674B9A" w:rsidRPr="003C6BFF" w:rsidDel="00AF3EF0">
          <w:rPr>
            <w:rStyle w:val="A0"/>
            <w:sz w:val="22"/>
            <w:szCs w:val="22"/>
          </w:rPr>
          <w:delText xml:space="preserve"> it is advisable that </w:delText>
        </w:r>
        <w:r w:rsidR="00674B9A" w:rsidDel="00AF3EF0">
          <w:rPr>
            <w:rStyle w:val="A0"/>
            <w:sz w:val="22"/>
            <w:szCs w:val="22"/>
          </w:rPr>
          <w:delText>other islands</w:delText>
        </w:r>
        <w:r w:rsidR="00674B9A" w:rsidRPr="003C6BFF" w:rsidDel="00AF3EF0">
          <w:rPr>
            <w:rStyle w:val="A0"/>
            <w:sz w:val="22"/>
            <w:szCs w:val="22"/>
          </w:rPr>
          <w:delText xml:space="preserve"> </w:delText>
        </w:r>
        <w:r w:rsidR="00674B9A" w:rsidDel="00AF3EF0">
          <w:rPr>
            <w:rStyle w:val="A0"/>
            <w:sz w:val="22"/>
            <w:szCs w:val="22"/>
          </w:rPr>
          <w:delText xml:space="preserve">of the atoll </w:delText>
        </w:r>
        <w:r w:rsidR="00674B9A" w:rsidRPr="003C6BFF" w:rsidDel="00AF3EF0">
          <w:rPr>
            <w:rStyle w:val="A0"/>
            <w:sz w:val="22"/>
            <w:szCs w:val="22"/>
          </w:rPr>
          <w:delText>are sampled</w:delText>
        </w:r>
        <w:r w:rsidR="00B3403D" w:rsidDel="00AF3EF0">
          <w:rPr>
            <w:rStyle w:val="A0"/>
            <w:sz w:val="22"/>
            <w:szCs w:val="22"/>
          </w:rPr>
          <w:delText xml:space="preserve"> to give better insight on the dynamics of </w:delText>
        </w:r>
        <w:r w:rsidR="009C640E" w:rsidRPr="00623F73" w:rsidDel="00AF3EF0">
          <w:rPr>
            <w:rStyle w:val="A0"/>
            <w:i/>
            <w:sz w:val="22"/>
            <w:szCs w:val="22"/>
          </w:rPr>
          <w:delText>B.latro</w:delText>
        </w:r>
        <w:r w:rsidR="00674B9A" w:rsidDel="00AF3EF0">
          <w:rPr>
            <w:rStyle w:val="A0"/>
            <w:sz w:val="22"/>
            <w:szCs w:val="22"/>
          </w:rPr>
          <w:delText>.</w:delText>
        </w:r>
        <w:r w:rsidR="00674B9A" w:rsidRPr="003C6BFF" w:rsidDel="00AF3EF0">
          <w:rPr>
            <w:rStyle w:val="A0"/>
            <w:sz w:val="22"/>
            <w:szCs w:val="22"/>
          </w:rPr>
          <w:delText xml:space="preserve"> </w:delText>
        </w:r>
        <w:r w:rsidR="0051443F" w:rsidDel="00AF3EF0">
          <w:delText xml:space="preserve">The subjective assessment categories of abdomen expansion should be replaced with measurement of the ‘index of pleonal expansion’ as described by Sato and Yoseda (2009). </w:delText>
        </w:r>
        <w:r w:rsidR="005F7F5D" w:rsidDel="00AF3EF0">
          <w:rPr>
            <w:rStyle w:val="A0"/>
            <w:sz w:val="22"/>
            <w:szCs w:val="22"/>
          </w:rPr>
          <w:delText>Moreover</w:delText>
        </w:r>
        <w:r w:rsidR="000738BF" w:rsidDel="00AF3EF0">
          <w:rPr>
            <w:rStyle w:val="A0"/>
            <w:sz w:val="22"/>
            <w:szCs w:val="22"/>
          </w:rPr>
          <w:delText>,</w:delText>
        </w:r>
        <w:r w:rsidR="0051443F" w:rsidDel="00AF3EF0">
          <w:rPr>
            <w:rStyle w:val="A0"/>
            <w:sz w:val="22"/>
            <w:szCs w:val="22"/>
          </w:rPr>
          <w:delText xml:space="preserve"> </w:delText>
        </w:r>
        <w:r w:rsidR="00BD772C" w:rsidDel="00AF3EF0">
          <w:rPr>
            <w:rStyle w:val="A0"/>
            <w:sz w:val="22"/>
            <w:szCs w:val="22"/>
          </w:rPr>
          <w:delText xml:space="preserve">alternative sampling methods such as </w:delText>
        </w:r>
        <w:r w:rsidR="00610437" w:rsidDel="00AF3EF0">
          <w:delText xml:space="preserve">grid sampling is </w:delText>
        </w:r>
        <w:r w:rsidR="00BD772C" w:rsidDel="00AF3EF0">
          <w:delText xml:space="preserve">recommended </w:delText>
        </w:r>
        <w:r w:rsidR="008A0773" w:rsidDel="00AF3EF0">
          <w:delText>which has shown to</w:delText>
        </w:r>
        <w:r w:rsidR="00610437" w:rsidDel="00AF3EF0">
          <w:delText xml:space="preserve"> </w:delText>
        </w:r>
        <w:r w:rsidR="008A0773" w:rsidRPr="008A0773" w:rsidDel="00AF3EF0">
          <w:rPr>
            <w:rFonts w:cs="Times-Roman"/>
          </w:rPr>
          <w:delText>increase sampling efficiency and reduces</w:delText>
        </w:r>
        <w:r w:rsidR="008A0773" w:rsidDel="00AF3EF0">
          <w:rPr>
            <w:rFonts w:cs="Times-Roman"/>
          </w:rPr>
          <w:delText xml:space="preserve"> bias</w:delText>
        </w:r>
        <w:r w:rsidR="008A0773" w:rsidRPr="008A0773" w:rsidDel="00AF3EF0">
          <w:rPr>
            <w:rFonts w:cs="Times-Roman"/>
          </w:rPr>
          <w:delText xml:space="preserve"> in sex ratios (Drew et al. 2012)</w:delText>
        </w:r>
        <w:r w:rsidR="008A0773" w:rsidDel="00AF3EF0">
          <w:rPr>
            <w:rFonts w:cs="Times-Roman"/>
          </w:rPr>
          <w:delText xml:space="preserve">. Nevertheless </w:delText>
        </w:r>
        <w:r w:rsidR="00635A5A" w:rsidDel="00AF3EF0">
          <w:rPr>
            <w:rFonts w:cs="Times-Roman"/>
          </w:rPr>
          <w:delText xml:space="preserve">it is advisable that </w:delText>
        </w:r>
        <w:r w:rsidR="008A0773" w:rsidDel="00AF3EF0">
          <w:delText xml:space="preserve">transect methods </w:delText>
        </w:r>
        <w:r w:rsidR="003C6BFF" w:rsidDel="00AF3EF0">
          <w:delText>should</w:delText>
        </w:r>
        <w:r w:rsidR="008A0773" w:rsidDel="00AF3EF0">
          <w:delText xml:space="preserve"> be continued</w:delText>
        </w:r>
        <w:r w:rsidR="009F3D88" w:rsidDel="00AF3EF0">
          <w:delText>, possibly</w:delText>
        </w:r>
        <w:r w:rsidR="00104DC1" w:rsidDel="00AF3EF0">
          <w:delText xml:space="preserve"> at a reduced frequency</w:delText>
        </w:r>
        <w:r w:rsidR="004C759A" w:rsidDel="00AF3EF0">
          <w:delText>,</w:delText>
        </w:r>
        <w:r w:rsidR="00276C66" w:rsidDel="00AF3EF0">
          <w:delText xml:space="preserve"> </w:delText>
        </w:r>
        <w:r w:rsidR="008A0773" w:rsidDel="00AF3EF0">
          <w:delText xml:space="preserve">to provide continuity to the long term </w:delText>
        </w:r>
        <w:r w:rsidR="000A4EFA" w:rsidDel="00AF3EF0">
          <w:delText>dataset</w:delText>
        </w:r>
        <w:r w:rsidR="00035066" w:rsidDel="00AF3EF0">
          <w:delText xml:space="preserve"> </w:delText>
        </w:r>
        <w:r w:rsidR="00276792" w:rsidDel="00AF3EF0">
          <w:delText>so as</w:delText>
        </w:r>
        <w:r w:rsidR="00281A3D" w:rsidDel="00AF3EF0">
          <w:delText xml:space="preserve"> </w:delText>
        </w:r>
        <w:r w:rsidR="00CF59A2" w:rsidDel="00AF3EF0">
          <w:delText>to detect future changes in trends</w:delText>
        </w:r>
        <w:r w:rsidR="00F1241F" w:rsidDel="00AF3EF0">
          <w:delText>.</w:delText>
        </w:r>
        <w:r w:rsidR="009D493F" w:rsidDel="00AF3EF0">
          <w:delText xml:space="preserve"> </w:delText>
        </w:r>
        <w:r w:rsidR="00075F6B" w:rsidDel="00AF3EF0">
          <w:delText>A m</w:delText>
        </w:r>
        <w:r w:rsidR="00C40BA1" w:rsidRPr="00C40BA1" w:rsidDel="00AF3EF0">
          <w:delText xml:space="preserve">ark-recapture study </w:delText>
        </w:r>
        <w:r w:rsidR="00F33ABF" w:rsidDel="00AF3EF0">
          <w:delText>would be useful</w:delText>
        </w:r>
        <w:r w:rsidR="004D42F8" w:rsidRPr="00C40BA1" w:rsidDel="00AF3EF0">
          <w:delText xml:space="preserve"> to estimate</w:delText>
        </w:r>
        <w:r w:rsidR="00075F6B" w:rsidDel="00AF3EF0">
          <w:delText xml:space="preserve"> the</w:delText>
        </w:r>
        <w:r w:rsidR="004D42F8" w:rsidRPr="00C40BA1" w:rsidDel="00AF3EF0">
          <w:delText xml:space="preserve"> total population size</w:delText>
        </w:r>
        <w:r w:rsidR="00E9783E" w:rsidDel="00AF3EF0">
          <w:delText xml:space="preserve"> on Aldabra</w:delText>
        </w:r>
        <w:r w:rsidR="00050B51" w:rsidRPr="00C40BA1" w:rsidDel="00AF3EF0">
          <w:delText xml:space="preserve">. </w:delText>
        </w:r>
        <w:r w:rsidR="00C40BA1" w:rsidRPr="00C40BA1" w:rsidDel="00AF3EF0">
          <w:delText xml:space="preserve">Drew et al. (2012) found </w:delText>
        </w:r>
        <w:r w:rsidR="00C40BA1" w:rsidRPr="00C40BA1" w:rsidDel="00AF3EF0">
          <w:rPr>
            <w:rFonts w:cs="Times-Roman"/>
          </w:rPr>
          <w:delText>P</w:delText>
        </w:r>
        <w:r w:rsidR="00F511E5" w:rsidDel="00AF3EF0">
          <w:rPr>
            <w:rFonts w:cs="Times-Roman"/>
          </w:rPr>
          <w:delText xml:space="preserve">assive </w:delText>
        </w:r>
        <w:r w:rsidR="00C40BA1" w:rsidRPr="00C40BA1" w:rsidDel="00AF3EF0">
          <w:rPr>
            <w:rFonts w:cs="Times-Roman"/>
          </w:rPr>
          <w:delText>I</w:delText>
        </w:r>
        <w:r w:rsidR="00F511E5" w:rsidDel="00AF3EF0">
          <w:rPr>
            <w:rFonts w:cs="Times-Roman"/>
          </w:rPr>
          <w:delText xml:space="preserve">ntegrated </w:delText>
        </w:r>
        <w:r w:rsidR="00C40BA1" w:rsidRPr="00C40BA1" w:rsidDel="00AF3EF0">
          <w:rPr>
            <w:rFonts w:cs="Times-Roman"/>
          </w:rPr>
          <w:delText>T</w:delText>
        </w:r>
        <w:r w:rsidR="001D47B0" w:rsidDel="00AF3EF0">
          <w:rPr>
            <w:rFonts w:cs="Times-Roman"/>
          </w:rPr>
          <w:delText>ransponder</w:delText>
        </w:r>
        <w:r w:rsidR="00730E20" w:rsidDel="00AF3EF0">
          <w:rPr>
            <w:rFonts w:cs="Times-Roman"/>
          </w:rPr>
          <w:delText xml:space="preserve"> (PIT)</w:delText>
        </w:r>
        <w:r w:rsidR="00C40BA1" w:rsidRPr="00C40BA1" w:rsidDel="00AF3EF0">
          <w:rPr>
            <w:rFonts w:cs="Times-Roman"/>
          </w:rPr>
          <w:delText xml:space="preserve"> tags to be a suitable tagging system for use in </w:delText>
        </w:r>
        <w:r w:rsidR="00C40BA1" w:rsidRPr="00C40BA1" w:rsidDel="00AF3EF0">
          <w:rPr>
            <w:rFonts w:cs="Times-Italic"/>
            <w:i/>
            <w:iCs/>
          </w:rPr>
          <w:delText>B</w:delText>
        </w:r>
        <w:r w:rsidR="00A23AB7" w:rsidDel="00AF3EF0">
          <w:rPr>
            <w:rFonts w:cs="Times-Italic"/>
            <w:i/>
            <w:iCs/>
          </w:rPr>
          <w:delText>.</w:delText>
        </w:r>
        <w:r w:rsidR="00C40BA1" w:rsidRPr="00C40BA1" w:rsidDel="00AF3EF0">
          <w:rPr>
            <w:rFonts w:cs="Times-Italic"/>
            <w:i/>
            <w:iCs/>
          </w:rPr>
          <w:delText xml:space="preserve"> latro</w:delText>
        </w:r>
        <w:r w:rsidR="00C40BA1" w:rsidRPr="00C40BA1" w:rsidDel="00AF3EF0">
          <w:rPr>
            <w:rFonts w:cs="Times-Roman"/>
          </w:rPr>
          <w:delText xml:space="preserve">, providing good apparent retention rates and good return rates relative to </w:delText>
        </w:r>
        <w:r w:rsidR="00AE7FD9" w:rsidDel="00AF3EF0">
          <w:rPr>
            <w:rFonts w:cs="Times-Roman"/>
          </w:rPr>
          <w:delText xml:space="preserve">other </w:delText>
        </w:r>
        <w:r w:rsidR="006738E4" w:rsidDel="00AF3EF0">
          <w:rPr>
            <w:rFonts w:cs="Times-Roman"/>
          </w:rPr>
          <w:delText xml:space="preserve">mark-recapture </w:delText>
        </w:r>
        <w:r w:rsidR="00CF0F8E" w:rsidDel="00AF3EF0">
          <w:rPr>
            <w:rFonts w:cs="Times-Roman"/>
          </w:rPr>
          <w:delText>methods</w:delText>
        </w:r>
        <w:r w:rsidR="00C40BA1" w:rsidRPr="00C40BA1" w:rsidDel="00AF3EF0">
          <w:rPr>
            <w:rFonts w:cs="Times-Roman"/>
          </w:rPr>
          <w:delText>.</w:delText>
        </w:r>
        <w:r w:rsidR="006A3EC8" w:rsidDel="00AF3EF0">
          <w:rPr>
            <w:rFonts w:ascii="Times-Roman" w:hAnsi="Times-Roman" w:cs="Times-Roman"/>
          </w:rPr>
          <w:delText xml:space="preserve"> </w:delText>
        </w:r>
        <w:r w:rsidR="00EC73AB" w:rsidDel="00AF3EF0">
          <w:rPr>
            <w:rFonts w:cs="Times-Roman"/>
          </w:rPr>
          <w:delText xml:space="preserve">Lastly, </w:delText>
        </w:r>
        <w:r w:rsidR="00F514E3" w:rsidDel="00AF3EF0">
          <w:rPr>
            <w:rFonts w:cs="Times-Roman"/>
          </w:rPr>
          <w:delText>a recent black rat (</w:delText>
        </w:r>
        <w:r w:rsidR="00F514E3" w:rsidRPr="00F514E3" w:rsidDel="00AF3EF0">
          <w:rPr>
            <w:rFonts w:cs="Times-Roman"/>
            <w:i/>
          </w:rPr>
          <w:delText>Rattus rattus</w:delText>
        </w:r>
        <w:r w:rsidR="00F514E3" w:rsidDel="00AF3EF0">
          <w:rPr>
            <w:rFonts w:cs="Times-Roman"/>
          </w:rPr>
          <w:delText>) eradication</w:delText>
        </w:r>
        <w:r w:rsidR="00410AE0" w:rsidDel="00AF3EF0">
          <w:rPr>
            <w:rFonts w:cs="Times-Roman"/>
          </w:rPr>
          <w:delText xml:space="preserve"> trial</w:delText>
        </w:r>
        <w:r w:rsidR="00B33548" w:rsidDel="00AF3EF0">
          <w:rPr>
            <w:rFonts w:cs="Times-Roman"/>
          </w:rPr>
          <w:delText xml:space="preserve"> on Aldabra recorded</w:delText>
        </w:r>
        <w:r w:rsidR="00410AE0" w:rsidDel="00AF3EF0">
          <w:rPr>
            <w:rFonts w:cs="Times-Roman"/>
          </w:rPr>
          <w:delText xml:space="preserve"> substantial</w:delText>
        </w:r>
        <w:r w:rsidR="00B33548" w:rsidDel="00AF3EF0">
          <w:rPr>
            <w:rFonts w:cs="Times-Roman"/>
          </w:rPr>
          <w:delText xml:space="preserve"> </w:delText>
        </w:r>
        <w:r w:rsidR="00F514E3" w:rsidDel="00AF3EF0">
          <w:rPr>
            <w:rFonts w:cs="Times-Roman"/>
          </w:rPr>
          <w:delText xml:space="preserve">interference by </w:delText>
        </w:r>
        <w:r w:rsidR="00F514E3" w:rsidRPr="00F514E3" w:rsidDel="00AF3EF0">
          <w:rPr>
            <w:rFonts w:cs="Times-Roman"/>
            <w:i/>
          </w:rPr>
          <w:delText>B.latro</w:delText>
        </w:r>
        <w:r w:rsidR="00F514E3" w:rsidDel="00AF3EF0">
          <w:rPr>
            <w:rFonts w:cs="Times-Roman"/>
          </w:rPr>
          <w:delText xml:space="preserve"> </w:delText>
        </w:r>
        <w:r w:rsidR="00410AE0" w:rsidDel="00AF3EF0">
          <w:rPr>
            <w:rFonts w:cs="Times-Roman"/>
          </w:rPr>
          <w:delText xml:space="preserve">and other hermit crabs </w:delText>
        </w:r>
        <w:r w:rsidR="00F514E3" w:rsidDel="00AF3EF0">
          <w:rPr>
            <w:rFonts w:cs="Times-Roman"/>
          </w:rPr>
          <w:delText>to poison bait</w:delText>
        </w:r>
        <w:r w:rsidR="00410AE0" w:rsidDel="00AF3EF0">
          <w:rPr>
            <w:rFonts w:cs="Times-Roman"/>
          </w:rPr>
          <w:delText xml:space="preserve"> (Harper et al. 2015).</w:delText>
        </w:r>
        <w:r w:rsidR="00E03B78" w:rsidDel="00AF3EF0">
          <w:rPr>
            <w:rFonts w:cs="Times-Roman"/>
          </w:rPr>
          <w:delText xml:space="preserve"> </w:delText>
        </w:r>
        <w:r w:rsidR="00A35E1B" w:rsidDel="00AF3EF0">
          <w:rPr>
            <w:rFonts w:cs="Times-Roman"/>
          </w:rPr>
          <w:delText xml:space="preserve">Due to </w:delText>
        </w:r>
        <w:r w:rsidR="006F32E5" w:rsidDel="00AF3EF0">
          <w:rPr>
            <w:rFonts w:cs="Times-Roman"/>
          </w:rPr>
          <w:delText>their gregarious</w:delText>
        </w:r>
        <w:r w:rsidR="00A35E1B" w:rsidDel="00AF3EF0">
          <w:rPr>
            <w:rFonts w:cs="Times-Roman"/>
          </w:rPr>
          <w:delText xml:space="preserve"> behaviour</w:delText>
        </w:r>
        <w:r w:rsidR="008464D4" w:rsidDel="00AF3EF0">
          <w:rPr>
            <w:rFonts w:cs="Times-Roman"/>
          </w:rPr>
          <w:delText>, t</w:delText>
        </w:r>
        <w:r w:rsidR="00C31ADC" w:rsidDel="00AF3EF0">
          <w:rPr>
            <w:rFonts w:cs="Times-Roman"/>
          </w:rPr>
          <w:delText>his poses a potential threat to the species</w:delText>
        </w:r>
        <w:r w:rsidR="006F68D0" w:rsidDel="00AF3EF0">
          <w:rPr>
            <w:rFonts w:cs="Times-Roman"/>
          </w:rPr>
          <w:delText xml:space="preserve"> either through direct bait consumption or scavenging on dead animals that have taken baits. </w:delText>
        </w:r>
        <w:r w:rsidR="00226F89" w:rsidDel="00AF3EF0">
          <w:rPr>
            <w:rFonts w:cs="Times-Roman"/>
          </w:rPr>
          <w:delText>Further</w:delText>
        </w:r>
        <w:r w:rsidR="00AB25D9" w:rsidDel="00AF3EF0">
          <w:rPr>
            <w:rFonts w:cs="Times-Roman"/>
          </w:rPr>
          <w:delText xml:space="preserve"> studies on the factors affecting the gregarious </w:delText>
        </w:r>
        <w:r w:rsidR="009F644F" w:rsidDel="00AF3EF0">
          <w:rPr>
            <w:rFonts w:cs="Times-Roman"/>
          </w:rPr>
          <w:delText>nature</w:delText>
        </w:r>
        <w:r w:rsidR="00AB25D9" w:rsidDel="00AF3EF0">
          <w:rPr>
            <w:rFonts w:cs="Times-Roman"/>
          </w:rPr>
          <w:delText xml:space="preserve"> of </w:delText>
        </w:r>
        <w:r w:rsidR="00AB25D9" w:rsidRPr="00226F89" w:rsidDel="00AF3EF0">
          <w:rPr>
            <w:rFonts w:cs="Times-Roman"/>
            <w:i/>
          </w:rPr>
          <w:delText>B.latro</w:delText>
        </w:r>
        <w:r w:rsidR="00AB25D9" w:rsidDel="00AF3EF0">
          <w:rPr>
            <w:rFonts w:cs="Times-Roman"/>
          </w:rPr>
          <w:delText xml:space="preserve"> </w:delText>
        </w:r>
        <w:r w:rsidR="009F644F" w:rsidDel="00AF3EF0">
          <w:rPr>
            <w:rFonts w:cs="Times-Roman"/>
          </w:rPr>
          <w:delText>should be investigated as well as</w:delText>
        </w:r>
        <w:r w:rsidR="00AB25D9" w:rsidDel="00AF3EF0">
          <w:rPr>
            <w:rFonts w:cs="Times-Roman"/>
          </w:rPr>
          <w:delText xml:space="preserve"> other p</w:delText>
        </w:r>
        <w:r w:rsidR="007B0FD7" w:rsidDel="00AF3EF0">
          <w:rPr>
            <w:rFonts w:cs="Times-Roman"/>
          </w:rPr>
          <w:delText>recautionary measures</w:delText>
        </w:r>
        <w:r w:rsidR="00AB25D9" w:rsidDel="00AF3EF0">
          <w:rPr>
            <w:rFonts w:cs="Times-Roman"/>
          </w:rPr>
          <w:delText>,</w:delText>
        </w:r>
        <w:r w:rsidR="004C79D3" w:rsidDel="00AF3EF0">
          <w:rPr>
            <w:rFonts w:cs="Times-Roman"/>
          </w:rPr>
          <w:delText xml:space="preserve"> </w:delText>
        </w:r>
        <w:r w:rsidR="00973A41" w:rsidDel="00AF3EF0">
          <w:rPr>
            <w:rFonts w:cs="Times-Roman"/>
          </w:rPr>
          <w:delText>such as use of crab deterring bait masks</w:delText>
        </w:r>
        <w:r w:rsidR="00752DA7" w:rsidDel="00AF3EF0">
          <w:rPr>
            <w:rFonts w:cs="Times-Roman"/>
          </w:rPr>
          <w:delText>. This</w:delText>
        </w:r>
        <w:r w:rsidR="00580E1C" w:rsidDel="00AF3EF0">
          <w:rPr>
            <w:rFonts w:cs="Times-Roman"/>
          </w:rPr>
          <w:delText>,</w:delText>
        </w:r>
        <w:r w:rsidR="00752DA7" w:rsidDel="00AF3EF0">
          <w:rPr>
            <w:rFonts w:cs="Times-Roman"/>
          </w:rPr>
          <w:delText xml:space="preserve"> together with the information presented here on </w:delText>
        </w:r>
        <w:r w:rsidR="00B45868" w:rsidDel="00AF3EF0">
          <w:rPr>
            <w:rFonts w:cs="Times-Roman"/>
          </w:rPr>
          <w:delText xml:space="preserve">density and </w:delText>
        </w:r>
        <w:r w:rsidR="00752DA7" w:rsidDel="00AF3EF0">
          <w:rPr>
            <w:rFonts w:cs="Times-Roman"/>
          </w:rPr>
          <w:delText>seasonality</w:delText>
        </w:r>
        <w:r w:rsidR="00DD6168" w:rsidDel="00AF3EF0">
          <w:rPr>
            <w:rFonts w:cs="Times-Roman"/>
          </w:rPr>
          <w:delText xml:space="preserve">, </w:delText>
        </w:r>
        <w:r w:rsidR="00A73125" w:rsidDel="00AF3EF0">
          <w:rPr>
            <w:rFonts w:cs="Times-Roman"/>
          </w:rPr>
          <w:delText>will be useful in</w:delText>
        </w:r>
        <w:r w:rsidR="00752DA7" w:rsidDel="00AF3EF0">
          <w:rPr>
            <w:rFonts w:cs="Times-Roman"/>
          </w:rPr>
          <w:delText xml:space="preserve"> planning future eradication programs to prevent declines in the population.</w:delText>
        </w:r>
      </w:del>
    </w:p>
    <w:p w14:paraId="3DE18682" w14:textId="77777777" w:rsidR="00BE52DE" w:rsidDel="00AF3EF0" w:rsidRDefault="00BE52DE" w:rsidP="00C337CB">
      <w:pPr>
        <w:autoSpaceDE w:val="0"/>
        <w:autoSpaceDN w:val="0"/>
        <w:adjustRightInd w:val="0"/>
        <w:spacing w:after="0"/>
        <w:jc w:val="both"/>
        <w:rPr>
          <w:del w:id="84" w:author="Fernando Cagua" w:date="2017-09-26T17:16:00Z"/>
          <w:rFonts w:ascii="Times-Roman" w:hAnsi="Times-Roman" w:cs="Times-Roman"/>
        </w:rPr>
      </w:pPr>
    </w:p>
    <w:p w14:paraId="0FF1F428" w14:textId="77777777" w:rsidR="000D10A1" w:rsidDel="00AF3EF0" w:rsidRDefault="000D10A1" w:rsidP="00C337CB">
      <w:pPr>
        <w:autoSpaceDE w:val="0"/>
        <w:autoSpaceDN w:val="0"/>
        <w:adjustRightInd w:val="0"/>
        <w:spacing w:after="0"/>
        <w:jc w:val="both"/>
        <w:rPr>
          <w:del w:id="85" w:author="Fernando Cagua" w:date="2017-09-26T17:16:00Z"/>
          <w:rFonts w:ascii="Times-Roman" w:hAnsi="Times-Roman" w:cs="Times-Roman"/>
        </w:rPr>
      </w:pPr>
    </w:p>
    <w:p w14:paraId="50306E95" w14:textId="77777777" w:rsidR="00BE062F" w:rsidRPr="00BE062F" w:rsidRDefault="00BE062F" w:rsidP="004A23B8">
      <w:pPr>
        <w:autoSpaceDE w:val="0"/>
        <w:autoSpaceDN w:val="0"/>
        <w:adjustRightInd w:val="0"/>
        <w:spacing w:after="0"/>
        <w:jc w:val="both"/>
        <w:outlineLvl w:val="0"/>
        <w:rPr>
          <w:rFonts w:cs="Times New Roman"/>
          <w:b/>
        </w:rPr>
      </w:pPr>
      <w:r w:rsidRPr="00BE062F">
        <w:rPr>
          <w:rFonts w:cs="Times New Roman"/>
          <w:b/>
        </w:rPr>
        <w:t>Conclusion</w:t>
      </w:r>
    </w:p>
    <w:p w14:paraId="6D0F31FA" w14:textId="77777777" w:rsidR="00BE062F" w:rsidRDefault="00BE062F" w:rsidP="00C337CB">
      <w:pPr>
        <w:autoSpaceDE w:val="0"/>
        <w:autoSpaceDN w:val="0"/>
        <w:adjustRightInd w:val="0"/>
        <w:spacing w:after="0"/>
        <w:jc w:val="both"/>
        <w:rPr>
          <w:rFonts w:cs="Times New Roman"/>
        </w:rPr>
      </w:pPr>
    </w:p>
    <w:p w14:paraId="7AFD3A94" w14:textId="77777777" w:rsidR="00B91DD0" w:rsidRDefault="00BE52DE" w:rsidP="00C337CB">
      <w:pPr>
        <w:autoSpaceDE w:val="0"/>
        <w:autoSpaceDN w:val="0"/>
        <w:adjustRightInd w:val="0"/>
        <w:spacing w:after="0"/>
        <w:jc w:val="both"/>
        <w:rPr>
          <w:rFonts w:cs="Times New Roman"/>
          <w:color w:val="000000" w:themeColor="text1"/>
        </w:rPr>
      </w:pPr>
      <w:r w:rsidRPr="00C337CB">
        <w:rPr>
          <w:rFonts w:cs="Times New Roman"/>
        </w:rPr>
        <w:t xml:space="preserve">This study provides one of the longest continuously recorded data set on </w:t>
      </w:r>
      <w:r w:rsidRPr="00C337CB">
        <w:rPr>
          <w:rFonts w:cs="Times New Roman"/>
          <w:i/>
        </w:rPr>
        <w:t>B.</w:t>
      </w:r>
      <w:ins w:id="86" w:author="Fernando Cagua" w:date="2017-09-26T17:20:00Z">
        <w:r w:rsidR="00AF3EF0">
          <w:rPr>
            <w:rFonts w:cs="Times New Roman"/>
            <w:i/>
          </w:rPr>
          <w:t xml:space="preserve"> </w:t>
        </w:r>
      </w:ins>
      <w:proofErr w:type="spellStart"/>
      <w:r w:rsidRPr="00C337CB">
        <w:rPr>
          <w:rFonts w:cs="Times New Roman"/>
          <w:i/>
        </w:rPr>
        <w:t>latro</w:t>
      </w:r>
      <w:proofErr w:type="spellEnd"/>
      <w:r w:rsidRPr="00C337CB">
        <w:rPr>
          <w:rFonts w:cs="Times New Roman"/>
        </w:rPr>
        <w:t xml:space="preserve"> populations </w:t>
      </w:r>
      <w:r>
        <w:rPr>
          <w:rFonts w:cs="Times New Roman"/>
        </w:rPr>
        <w:t xml:space="preserve">and provides </w:t>
      </w:r>
      <w:r w:rsidR="006F70E2">
        <w:rPr>
          <w:rFonts w:cs="Times New Roman"/>
        </w:rPr>
        <w:t>additional</w:t>
      </w:r>
      <w:r>
        <w:rPr>
          <w:rFonts w:cs="Times New Roman"/>
        </w:rPr>
        <w:t xml:space="preserve"> insight</w:t>
      </w:r>
      <w:r w:rsidRPr="00C337CB">
        <w:rPr>
          <w:rFonts w:cs="Times New Roman"/>
        </w:rPr>
        <w:t xml:space="preserve"> </w:t>
      </w:r>
      <w:r>
        <w:rPr>
          <w:rFonts w:cs="Times New Roman"/>
        </w:rPr>
        <w:t>into the ecology</w:t>
      </w:r>
      <w:r w:rsidRPr="00C337CB">
        <w:rPr>
          <w:rFonts w:cs="Times New Roman"/>
        </w:rPr>
        <w:t xml:space="preserve"> of this species.</w:t>
      </w:r>
      <w:r w:rsidR="00746CA8">
        <w:rPr>
          <w:rFonts w:cs="Times New Roman"/>
        </w:rPr>
        <w:t xml:space="preserve"> </w:t>
      </w:r>
      <w:r w:rsidR="00746CA8" w:rsidRPr="00E35E60">
        <w:rPr>
          <w:rFonts w:cs="Times New Roman"/>
          <w:i/>
        </w:rPr>
        <w:t>B.</w:t>
      </w:r>
      <w:ins w:id="87" w:author="Fernando Cagua" w:date="2017-09-26T17:20:00Z">
        <w:r w:rsidR="00AF3EF0">
          <w:rPr>
            <w:rFonts w:cs="Times New Roman"/>
            <w:i/>
          </w:rPr>
          <w:t xml:space="preserve"> </w:t>
        </w:r>
      </w:ins>
      <w:proofErr w:type="spellStart"/>
      <w:r w:rsidR="00746CA8" w:rsidRPr="00E35E60">
        <w:rPr>
          <w:rFonts w:cs="Times New Roman"/>
          <w:i/>
        </w:rPr>
        <w:t>latro</w:t>
      </w:r>
      <w:proofErr w:type="spellEnd"/>
      <w:r w:rsidR="00746CA8">
        <w:rPr>
          <w:rFonts w:cs="Times New Roman"/>
        </w:rPr>
        <w:t xml:space="preserve"> on Aldabra </w:t>
      </w:r>
      <w:r w:rsidR="00E35E60">
        <w:rPr>
          <w:rFonts w:cs="Times New Roman"/>
        </w:rPr>
        <w:t>is</w:t>
      </w:r>
      <w:r w:rsidR="00746CA8">
        <w:rPr>
          <w:rFonts w:cs="Times New Roman"/>
        </w:rPr>
        <w:t xml:space="preserve"> highly dynamic due </w:t>
      </w:r>
      <w:del w:id="88" w:author="Fernando Cagua" w:date="2017-09-26T17:21:00Z">
        <w:r w:rsidR="00746CA8" w:rsidDel="00C918B3">
          <w:rPr>
            <w:rFonts w:cs="Times New Roman"/>
          </w:rPr>
          <w:delText>to several factors relating to their</w:delText>
        </w:r>
      </w:del>
      <w:ins w:id="89" w:author="Fernando Cagua" w:date="2017-09-26T17:21:00Z">
        <w:r w:rsidR="00C918B3">
          <w:rPr>
            <w:rFonts w:cs="Times New Roman"/>
          </w:rPr>
          <w:t>mainly to</w:t>
        </w:r>
      </w:ins>
      <w:r w:rsidR="00746CA8">
        <w:rPr>
          <w:rFonts w:cs="Times New Roman"/>
        </w:rPr>
        <w:t xml:space="preserve"> life history</w:t>
      </w:r>
      <w:ins w:id="90" w:author="Fernando Cagua" w:date="2017-09-26T17:21:00Z">
        <w:r w:rsidR="00C918B3">
          <w:rPr>
            <w:rFonts w:cs="Times New Roman"/>
          </w:rPr>
          <w:t xml:space="preserve"> traits</w:t>
        </w:r>
      </w:ins>
      <w:r w:rsidR="00746CA8">
        <w:rPr>
          <w:rFonts w:cs="Times New Roman"/>
        </w:rPr>
        <w:t xml:space="preserve"> and</w:t>
      </w:r>
      <w:ins w:id="91" w:author="Fernando Cagua" w:date="2017-09-26T17:21:00Z">
        <w:r w:rsidR="00C918B3">
          <w:rPr>
            <w:rFonts w:cs="Times New Roman"/>
          </w:rPr>
          <w:t xml:space="preserve"> resource</w:t>
        </w:r>
      </w:ins>
      <w:r w:rsidR="00746CA8">
        <w:rPr>
          <w:rFonts w:cs="Times New Roman"/>
        </w:rPr>
        <w:t xml:space="preserve"> availability</w:t>
      </w:r>
      <w:del w:id="92" w:author="Fernando Cagua" w:date="2017-09-26T17:21:00Z">
        <w:r w:rsidR="00746CA8" w:rsidDel="00C918B3">
          <w:rPr>
            <w:rFonts w:cs="Times New Roman"/>
          </w:rPr>
          <w:delText xml:space="preserve"> of resources</w:delText>
        </w:r>
      </w:del>
      <w:r w:rsidR="00746CA8">
        <w:rPr>
          <w:rFonts w:cs="Times New Roman"/>
        </w:rPr>
        <w:t>.</w:t>
      </w:r>
      <w:r w:rsidRPr="00C337CB">
        <w:rPr>
          <w:rFonts w:cs="Times New Roman"/>
        </w:rPr>
        <w:t xml:space="preserve"> </w:t>
      </w:r>
      <w:r w:rsidRPr="00C337CB">
        <w:rPr>
          <w:rFonts w:cs="Calibri"/>
        </w:rPr>
        <w:t xml:space="preserve">With a significant, stable and unexploited </w:t>
      </w:r>
      <w:proofErr w:type="spellStart"/>
      <w:proofErr w:type="gramStart"/>
      <w:r w:rsidRPr="00C337CB">
        <w:rPr>
          <w:rFonts w:cs="Calibri"/>
          <w:i/>
        </w:rPr>
        <w:t>B.latro</w:t>
      </w:r>
      <w:proofErr w:type="spellEnd"/>
      <w:proofErr w:type="gramEnd"/>
      <w:r w:rsidRPr="00C337CB">
        <w:rPr>
          <w:rFonts w:cs="Calibri"/>
        </w:rPr>
        <w:t xml:space="preserve"> </w:t>
      </w:r>
      <w:r w:rsidRPr="00C337CB">
        <w:rPr>
          <w:rFonts w:cs="Calibri"/>
        </w:rPr>
        <w:lastRenderedPageBreak/>
        <w:t xml:space="preserve">population, Aldabra Atoll represents a </w:t>
      </w:r>
      <w:r w:rsidRPr="00C337CB">
        <w:rPr>
          <w:rStyle w:val="A0"/>
          <w:iCs/>
          <w:color w:val="auto"/>
          <w:sz w:val="22"/>
          <w:szCs w:val="22"/>
        </w:rPr>
        <w:t>refuge for this species recorded to be on decline elsewhere throughout their range</w:t>
      </w:r>
      <w:r>
        <w:rPr>
          <w:rStyle w:val="A0"/>
          <w:iCs/>
          <w:color w:val="auto"/>
          <w:sz w:val="22"/>
          <w:szCs w:val="22"/>
        </w:rPr>
        <w:t xml:space="preserve"> and</w:t>
      </w:r>
      <w:r w:rsidRPr="00C337CB">
        <w:rPr>
          <w:rFonts w:eastAsia="AdvTTf27234c6" w:cs="AdvTTf27234c6"/>
        </w:rPr>
        <w:t xml:space="preserve"> </w:t>
      </w:r>
      <w:ins w:id="93" w:author="Fernando Cagua" w:date="2017-09-26T17:21:00Z">
        <w:r w:rsidR="00C918B3">
          <w:rPr>
            <w:rFonts w:eastAsia="AdvTTf27234c6" w:cs="AdvTTf27234c6"/>
          </w:rPr>
          <w:t xml:space="preserve">potentially </w:t>
        </w:r>
      </w:ins>
      <w:r w:rsidRPr="00C337CB">
        <w:rPr>
          <w:rFonts w:eastAsia="AdvTTf27234c6" w:cs="AdvTTf27234c6"/>
        </w:rPr>
        <w:t>a crucial reservoir for repopulating other suitable islands in the Western Indian Ocean (</w:t>
      </w:r>
      <w:proofErr w:type="spellStart"/>
      <w:r w:rsidRPr="00C337CB">
        <w:rPr>
          <w:rFonts w:eastAsia="AdvTTf27234c6" w:cs="AdvTTf27234c6"/>
        </w:rPr>
        <w:t>Poupin</w:t>
      </w:r>
      <w:proofErr w:type="spellEnd"/>
      <w:r w:rsidRPr="00C337CB">
        <w:rPr>
          <w:rFonts w:eastAsia="AdvTTf27234c6" w:cs="AdvTTf27234c6"/>
        </w:rPr>
        <w:t xml:space="preserve"> et al. 2013).</w:t>
      </w:r>
      <w:r>
        <w:rPr>
          <w:rFonts w:eastAsia="AdvTTf27234c6" w:cs="AdvTTf27234c6"/>
        </w:rPr>
        <w:t xml:space="preserve"> </w:t>
      </w:r>
      <w:r w:rsidR="00F17AC2">
        <w:rPr>
          <w:rFonts w:eastAsia="AdvTTf27234c6" w:cs="AdvTTf27234c6"/>
        </w:rPr>
        <w:t>A</w:t>
      </w:r>
      <w:r w:rsidR="00B21BC4" w:rsidRPr="00F17AC2">
        <w:t>ldabra as a research base</w:t>
      </w:r>
      <w:r w:rsidR="006757CC">
        <w:t xml:space="preserve"> is in a privileged position</w:t>
      </w:r>
      <w:r w:rsidR="00B21BC4" w:rsidRPr="00F17AC2">
        <w:t xml:space="preserve"> to </w:t>
      </w:r>
      <w:r w:rsidR="00C74251" w:rsidRPr="00F17AC2">
        <w:rPr>
          <w:rFonts w:cs="Times New Roman"/>
          <w:color w:val="000000" w:themeColor="text1"/>
        </w:rPr>
        <w:t xml:space="preserve">unravel long held questions </w:t>
      </w:r>
      <w:r w:rsidR="006757CC">
        <w:rPr>
          <w:rFonts w:cs="Times New Roman"/>
          <w:color w:val="000000" w:themeColor="text1"/>
        </w:rPr>
        <w:t xml:space="preserve">on </w:t>
      </w:r>
      <w:proofErr w:type="spellStart"/>
      <w:r w:rsidR="00C74251" w:rsidRPr="00F17AC2">
        <w:rPr>
          <w:rFonts w:cs="Times New Roman"/>
          <w:i/>
          <w:color w:val="000000" w:themeColor="text1"/>
        </w:rPr>
        <w:t>B.latro</w:t>
      </w:r>
      <w:proofErr w:type="spellEnd"/>
      <w:r w:rsidR="006757CC">
        <w:t xml:space="preserve">. </w:t>
      </w:r>
      <w:r w:rsidR="002429DD">
        <w:t>Its</w:t>
      </w:r>
      <w:r w:rsidR="006757CC">
        <w:t xml:space="preserve"> strict protection from human disturbance </w:t>
      </w:r>
      <w:r w:rsidR="006757CC" w:rsidRPr="00F17AC2">
        <w:t xml:space="preserve">provides the opportunity </w:t>
      </w:r>
      <w:r w:rsidR="006757CC">
        <w:t xml:space="preserve">to investigate </w:t>
      </w:r>
      <w:r w:rsidR="00F17AC2" w:rsidRPr="00CD2B44">
        <w:t>the potential for this species to persist in the face of global climatic changes</w:t>
      </w:r>
      <w:r w:rsidR="00760849">
        <w:t xml:space="preserve"> and</w:t>
      </w:r>
      <w:r w:rsidR="00CD2B44" w:rsidRPr="00CD2B44">
        <w:rPr>
          <w:rFonts w:cs="Times New Roman"/>
          <w:color w:val="000000" w:themeColor="text1"/>
        </w:rPr>
        <w:t xml:space="preserve"> provide </w:t>
      </w:r>
      <w:commentRangeStart w:id="94"/>
      <w:r w:rsidR="00CD2B44" w:rsidRPr="00CD2B44">
        <w:rPr>
          <w:rFonts w:cs="Times New Roman"/>
          <w:color w:val="000000" w:themeColor="text1"/>
        </w:rPr>
        <w:t>important lessons for other managed and unmanaged populations elsewhere.</w:t>
      </w:r>
      <w:commentRangeEnd w:id="94"/>
      <w:r w:rsidR="00C918B3">
        <w:rPr>
          <w:rStyle w:val="CommentReference"/>
        </w:rPr>
        <w:commentReference w:id="94"/>
      </w:r>
    </w:p>
    <w:p w14:paraId="5FBD3C38" w14:textId="77777777" w:rsidR="000D10A1" w:rsidRDefault="000D10A1" w:rsidP="00C337CB">
      <w:pPr>
        <w:autoSpaceDE w:val="0"/>
        <w:autoSpaceDN w:val="0"/>
        <w:adjustRightInd w:val="0"/>
        <w:spacing w:after="0"/>
        <w:jc w:val="both"/>
        <w:rPr>
          <w:rFonts w:cs="Times New Roman"/>
          <w:color w:val="000000" w:themeColor="text1"/>
        </w:rPr>
      </w:pPr>
    </w:p>
    <w:p w14:paraId="79BC254E" w14:textId="77777777" w:rsidR="00605233" w:rsidRDefault="00605233" w:rsidP="00C337CB">
      <w:pPr>
        <w:autoSpaceDE w:val="0"/>
        <w:autoSpaceDN w:val="0"/>
        <w:adjustRightInd w:val="0"/>
        <w:spacing w:after="0"/>
        <w:jc w:val="both"/>
        <w:rPr>
          <w:rFonts w:cs="Times New Roman"/>
          <w:b/>
          <w:color w:val="000000" w:themeColor="text1"/>
        </w:rPr>
      </w:pPr>
    </w:p>
    <w:p w14:paraId="41F00FEE" w14:textId="77777777" w:rsidR="00B91DD0" w:rsidRDefault="00B91DD0" w:rsidP="004A23B8">
      <w:pPr>
        <w:autoSpaceDE w:val="0"/>
        <w:autoSpaceDN w:val="0"/>
        <w:adjustRightInd w:val="0"/>
        <w:spacing w:after="0"/>
        <w:jc w:val="both"/>
        <w:outlineLvl w:val="0"/>
        <w:rPr>
          <w:rFonts w:cs="Times New Roman"/>
          <w:b/>
          <w:color w:val="000000" w:themeColor="text1"/>
        </w:rPr>
      </w:pPr>
      <w:r w:rsidRPr="00B91DD0">
        <w:rPr>
          <w:rFonts w:cs="Times New Roman"/>
          <w:b/>
          <w:color w:val="000000" w:themeColor="text1"/>
        </w:rPr>
        <w:t>Acknowledgements</w:t>
      </w:r>
    </w:p>
    <w:p w14:paraId="319FFB33" w14:textId="77777777" w:rsidR="00373A14" w:rsidRPr="00B91DD0" w:rsidRDefault="00373A14" w:rsidP="00C337CB">
      <w:pPr>
        <w:autoSpaceDE w:val="0"/>
        <w:autoSpaceDN w:val="0"/>
        <w:adjustRightInd w:val="0"/>
        <w:spacing w:after="0"/>
        <w:jc w:val="both"/>
        <w:rPr>
          <w:rFonts w:cs="Times New Roman"/>
          <w:b/>
          <w:color w:val="000000" w:themeColor="text1"/>
        </w:rPr>
      </w:pPr>
    </w:p>
    <w:p w14:paraId="61748FEB" w14:textId="77777777" w:rsidR="000F6990" w:rsidRDefault="000911BD" w:rsidP="00C337CB">
      <w:pPr>
        <w:autoSpaceDE w:val="0"/>
        <w:autoSpaceDN w:val="0"/>
        <w:adjustRightInd w:val="0"/>
        <w:spacing w:after="0"/>
        <w:jc w:val="both"/>
      </w:pPr>
      <w:r>
        <w:t xml:space="preserve">We would like to thank all the staff of Seychelles Islands Foundation who </w:t>
      </w:r>
      <w:r w:rsidR="007E2535">
        <w:t>has</w:t>
      </w:r>
      <w:r>
        <w:t xml:space="preserve"> contributed to th</w:t>
      </w:r>
      <w:r w:rsidR="0022370C">
        <w:t>is</w:t>
      </w:r>
      <w:r>
        <w:t xml:space="preserve"> </w:t>
      </w:r>
      <w:r w:rsidR="0022370C">
        <w:t>long term study</w:t>
      </w:r>
      <w:r w:rsidR="007E2535">
        <w:t xml:space="preserve"> and support of this manuscript</w:t>
      </w:r>
      <w:r w:rsidR="0022370C">
        <w:t>.</w:t>
      </w:r>
      <w:r w:rsidR="007274EC">
        <w:t xml:space="preserve"> In particular</w:t>
      </w:r>
      <w:r w:rsidR="007C2704">
        <w:t>, thanks to</w:t>
      </w:r>
      <w:r w:rsidR="007274EC">
        <w:t xml:space="preserve"> </w:t>
      </w:r>
      <w:r w:rsidR="00605233">
        <w:t xml:space="preserve">Dr. </w:t>
      </w:r>
      <w:r w:rsidR="007274EC">
        <w:t xml:space="preserve">Pierre Pistorius who initiated the </w:t>
      </w:r>
      <w:r w:rsidR="00C8702B">
        <w:t>monitoring</w:t>
      </w:r>
      <w:r w:rsidR="00370F1A">
        <w:t xml:space="preserve"> </w:t>
      </w:r>
      <w:r w:rsidR="006F70E2">
        <w:t>and all the subsequent Science C</w:t>
      </w:r>
      <w:r w:rsidR="00370F1A">
        <w:t xml:space="preserve">oordinators who ensured </w:t>
      </w:r>
      <w:r w:rsidR="007C2704">
        <w:t>its</w:t>
      </w:r>
      <w:r w:rsidR="00AC6581">
        <w:t xml:space="preserve"> continuity</w:t>
      </w:r>
      <w:r w:rsidR="00296335">
        <w:t>.</w:t>
      </w:r>
      <w:r w:rsidR="007C2704">
        <w:t xml:space="preserve"> </w:t>
      </w:r>
      <w:commentRangeStart w:id="95"/>
      <w:del w:id="96" w:author="Fernando Cagua" w:date="2017-09-26T17:23:00Z">
        <w:r w:rsidR="006F70E2" w:rsidDel="00C918B3">
          <w:delText>Thank you</w:delText>
        </w:r>
        <w:r w:rsidR="00C47FE0" w:rsidDel="00C918B3">
          <w:delText xml:space="preserve"> Fernando Cagua for the detailed analysis</w:delText>
        </w:r>
        <w:r w:rsidR="00C56B4C" w:rsidDel="00C918B3">
          <w:delText xml:space="preserve"> of the data and April J. Burt who </w:delText>
        </w:r>
        <w:r w:rsidR="003A64CF" w:rsidDel="00C918B3">
          <w:delText>supervised</w:delText>
        </w:r>
        <w:r w:rsidR="00C56B4C" w:rsidDel="00C918B3">
          <w:delText xml:space="preserve"> the analysis and </w:delText>
        </w:r>
        <w:r w:rsidR="003A64CF" w:rsidDel="00C918B3">
          <w:delText xml:space="preserve">the </w:delText>
        </w:r>
        <w:r w:rsidR="00C56B4C" w:rsidDel="00C918B3">
          <w:delText>write-up of this manuscript</w:delText>
        </w:r>
        <w:r w:rsidR="00C47FE0" w:rsidDel="00C918B3">
          <w:delText>.</w:delText>
        </w:r>
        <w:r w:rsidR="007C2704" w:rsidDel="00C918B3">
          <w:delText xml:space="preserve"> </w:delText>
        </w:r>
      </w:del>
      <w:r w:rsidR="00622291">
        <w:t>Thank</w:t>
      </w:r>
      <w:r w:rsidR="00103817">
        <w:t xml:space="preserve"> </w:t>
      </w:r>
      <w:r w:rsidR="00113B42">
        <w:t>you to Annabelle Constance, Dr. N</w:t>
      </w:r>
      <w:r w:rsidR="00585027">
        <w:t>ancy Bunbury and Dr. Frauke Fle</w:t>
      </w:r>
      <w:r w:rsidR="00113B42">
        <w:t>i</w:t>
      </w:r>
      <w:r w:rsidR="00585027">
        <w:t>s</w:t>
      </w:r>
      <w:r w:rsidR="00113B42">
        <w:t>cher-Dogley for their extensive review</w:t>
      </w:r>
      <w:r w:rsidR="00AB4996" w:rsidRPr="00AB4996">
        <w:t xml:space="preserve"> </w:t>
      </w:r>
      <w:r w:rsidR="00AB4996">
        <w:t>and feedback</w:t>
      </w:r>
      <w:r w:rsidR="00113B42">
        <w:t>.</w:t>
      </w:r>
      <w:commentRangeEnd w:id="95"/>
      <w:r w:rsidR="00C918B3">
        <w:rPr>
          <w:rStyle w:val="CommentReference"/>
        </w:rPr>
        <w:commentReference w:id="95"/>
      </w:r>
    </w:p>
    <w:p w14:paraId="4FC213A5" w14:textId="77777777" w:rsidR="000F6990" w:rsidRDefault="000F6990" w:rsidP="00C337CB">
      <w:pPr>
        <w:autoSpaceDE w:val="0"/>
        <w:autoSpaceDN w:val="0"/>
        <w:adjustRightInd w:val="0"/>
        <w:spacing w:after="0"/>
        <w:jc w:val="both"/>
      </w:pPr>
    </w:p>
    <w:p w14:paraId="637882A5" w14:textId="77777777" w:rsidR="000F6990" w:rsidRPr="00736BD7" w:rsidRDefault="000F6990" w:rsidP="00C337CB">
      <w:pPr>
        <w:autoSpaceDE w:val="0"/>
        <w:autoSpaceDN w:val="0"/>
        <w:adjustRightInd w:val="0"/>
        <w:spacing w:after="0"/>
        <w:jc w:val="both"/>
        <w:sectPr w:rsidR="000F6990" w:rsidRPr="00736BD7">
          <w:footerReference w:type="default" r:id="rId16"/>
          <w:pgSz w:w="11906" w:h="16838"/>
          <w:pgMar w:top="1440" w:right="1440" w:bottom="1440" w:left="1440" w:header="708" w:footer="708" w:gutter="0"/>
          <w:cols w:space="708"/>
          <w:docGrid w:linePitch="360"/>
        </w:sectPr>
      </w:pPr>
    </w:p>
    <w:p w14:paraId="2138EEC0" w14:textId="77777777" w:rsidR="00106B4E" w:rsidRPr="00C337CB" w:rsidRDefault="00185A53" w:rsidP="004A23B8">
      <w:pPr>
        <w:pStyle w:val="BodyText"/>
        <w:jc w:val="both"/>
        <w:outlineLvl w:val="0"/>
        <w:rPr>
          <w:b/>
          <w:lang w:val="en-US"/>
        </w:rPr>
      </w:pPr>
      <w:r w:rsidRPr="00C337CB">
        <w:rPr>
          <w:b/>
          <w:lang w:val="en-US"/>
        </w:rPr>
        <w:lastRenderedPageBreak/>
        <w:t>References</w:t>
      </w:r>
    </w:p>
    <w:p w14:paraId="202C0A6D" w14:textId="77777777" w:rsidR="00750F36" w:rsidRPr="006C52A2" w:rsidRDefault="007A2038" w:rsidP="006C52A2">
      <w:pPr>
        <w:spacing w:before="240"/>
      </w:pPr>
      <w:r w:rsidRPr="006C52A2">
        <w:t>Alexander, H.G.</w:t>
      </w:r>
      <w:r w:rsidR="00750F36" w:rsidRPr="006C52A2">
        <w:t>L., 1976. An ecological study of the terrestrial decapod Crustacea of Aldabra. Ph.D. thesis, University of London.</w:t>
      </w:r>
    </w:p>
    <w:p w14:paraId="5498C6CC" w14:textId="77777777" w:rsidR="00637F76" w:rsidRPr="00526114" w:rsidRDefault="00637F76" w:rsidP="00637F76">
      <w:pPr>
        <w:spacing w:before="240"/>
        <w:rPr>
          <w:rFonts w:cs="Times New Roman"/>
        </w:rPr>
      </w:pPr>
      <w:r w:rsidRPr="006C52A2">
        <w:rPr>
          <w:rFonts w:cs="Times New Roman"/>
          <w:color w:val="000000" w:themeColor="text1"/>
        </w:rPr>
        <w:t>Amesbury, S.S., 1980. Biological Studies on the Coconut Crab (</w:t>
      </w:r>
      <w:proofErr w:type="spellStart"/>
      <w:r w:rsidRPr="006C52A2">
        <w:rPr>
          <w:rFonts w:cs="Times New Roman"/>
          <w:i/>
          <w:color w:val="000000" w:themeColor="text1"/>
        </w:rPr>
        <w:t>Birgus</w:t>
      </w:r>
      <w:proofErr w:type="spellEnd"/>
      <w:r w:rsidRPr="006C52A2">
        <w:rPr>
          <w:rFonts w:cs="Times New Roman"/>
          <w:i/>
          <w:color w:val="000000" w:themeColor="text1"/>
        </w:rPr>
        <w:t xml:space="preserve"> </w:t>
      </w:r>
      <w:proofErr w:type="spellStart"/>
      <w:r w:rsidRPr="006C52A2">
        <w:rPr>
          <w:rFonts w:cs="Times New Roman"/>
          <w:i/>
          <w:color w:val="000000" w:themeColor="text1"/>
        </w:rPr>
        <w:t>latro</w:t>
      </w:r>
      <w:proofErr w:type="spellEnd"/>
      <w:r w:rsidRPr="006C52A2">
        <w:rPr>
          <w:rFonts w:cs="Times New Roman"/>
          <w:color w:val="000000" w:themeColor="text1"/>
        </w:rPr>
        <w:t xml:space="preserve">) in the Mariana Islands. </w:t>
      </w:r>
      <w:r w:rsidRPr="006C52A2">
        <w:rPr>
          <w:rFonts w:cs="Times New Roman"/>
        </w:rPr>
        <w:t xml:space="preserve">Agriculture Experiment Station, College of Agriculture and Life Sciences, </w:t>
      </w:r>
      <w:r w:rsidRPr="006C52A2">
        <w:rPr>
          <w:rFonts w:cs="Times New Roman"/>
          <w:color w:val="000000" w:themeColor="text1"/>
        </w:rPr>
        <w:t xml:space="preserve">University of Guam, </w:t>
      </w:r>
      <w:r w:rsidRPr="00526114">
        <w:rPr>
          <w:rFonts w:cs="Times New Roman"/>
        </w:rPr>
        <w:t>Technical report no. 17.</w:t>
      </w:r>
    </w:p>
    <w:p w14:paraId="040F59BA" w14:textId="77777777" w:rsidR="00750F36" w:rsidRPr="006C52A2" w:rsidRDefault="00750F36" w:rsidP="006C52A2">
      <w:pPr>
        <w:spacing w:before="240"/>
      </w:pPr>
      <w:proofErr w:type="spellStart"/>
      <w:r w:rsidRPr="006C52A2">
        <w:rPr>
          <w:rStyle w:val="A0"/>
          <w:sz w:val="22"/>
          <w:szCs w:val="22"/>
        </w:rPr>
        <w:t>Anagnostou</w:t>
      </w:r>
      <w:proofErr w:type="spellEnd"/>
      <w:r w:rsidRPr="006C52A2">
        <w:rPr>
          <w:rStyle w:val="A2"/>
          <w:sz w:val="22"/>
          <w:szCs w:val="22"/>
        </w:rPr>
        <w:t xml:space="preserve">, C., </w:t>
      </w:r>
      <w:r w:rsidRPr="006C52A2">
        <w:rPr>
          <w:rStyle w:val="A0"/>
          <w:sz w:val="22"/>
          <w:szCs w:val="22"/>
        </w:rPr>
        <w:t xml:space="preserve">&amp; </w:t>
      </w:r>
      <w:proofErr w:type="spellStart"/>
      <w:r w:rsidRPr="006C52A2">
        <w:rPr>
          <w:rStyle w:val="A0"/>
          <w:sz w:val="22"/>
          <w:szCs w:val="22"/>
        </w:rPr>
        <w:t>Schubart</w:t>
      </w:r>
      <w:proofErr w:type="spellEnd"/>
      <w:r w:rsidRPr="006C52A2">
        <w:rPr>
          <w:rStyle w:val="A2"/>
          <w:sz w:val="22"/>
          <w:szCs w:val="22"/>
        </w:rPr>
        <w:t xml:space="preserve">, C., 2014. </w:t>
      </w:r>
      <w:r w:rsidRPr="006C52A2">
        <w:rPr>
          <w:rStyle w:val="A1"/>
          <w:b w:val="0"/>
          <w:sz w:val="22"/>
          <w:szCs w:val="22"/>
        </w:rPr>
        <w:t xml:space="preserve">Morphometric characterisation of a population of adult coconut crabs </w:t>
      </w:r>
      <w:proofErr w:type="spellStart"/>
      <w:r w:rsidRPr="006C52A2">
        <w:rPr>
          <w:rStyle w:val="A1"/>
          <w:b w:val="0"/>
          <w:i/>
          <w:iCs/>
          <w:sz w:val="22"/>
          <w:szCs w:val="22"/>
        </w:rPr>
        <w:t>Birgus</w:t>
      </w:r>
      <w:proofErr w:type="spellEnd"/>
      <w:r w:rsidRPr="006C52A2">
        <w:rPr>
          <w:rStyle w:val="A1"/>
          <w:b w:val="0"/>
          <w:i/>
          <w:iCs/>
          <w:sz w:val="22"/>
          <w:szCs w:val="22"/>
        </w:rPr>
        <w:t xml:space="preserve"> </w:t>
      </w:r>
      <w:proofErr w:type="spellStart"/>
      <w:r w:rsidRPr="006C52A2">
        <w:rPr>
          <w:rStyle w:val="A1"/>
          <w:b w:val="0"/>
          <w:i/>
          <w:iCs/>
          <w:sz w:val="22"/>
          <w:szCs w:val="22"/>
        </w:rPr>
        <w:t>latro</w:t>
      </w:r>
      <w:proofErr w:type="spellEnd"/>
      <w:r w:rsidRPr="006C52A2">
        <w:rPr>
          <w:rStyle w:val="A1"/>
          <w:b w:val="0"/>
          <w:i/>
          <w:iCs/>
          <w:sz w:val="22"/>
          <w:szCs w:val="22"/>
        </w:rPr>
        <w:t xml:space="preserve"> </w:t>
      </w:r>
      <w:r w:rsidRPr="006C52A2">
        <w:rPr>
          <w:rStyle w:val="A1"/>
          <w:b w:val="0"/>
          <w:sz w:val="22"/>
          <w:szCs w:val="22"/>
        </w:rPr>
        <w:t>(</w:t>
      </w:r>
      <w:proofErr w:type="spellStart"/>
      <w:r w:rsidRPr="006C52A2">
        <w:rPr>
          <w:rStyle w:val="A1"/>
          <w:b w:val="0"/>
          <w:sz w:val="22"/>
          <w:szCs w:val="22"/>
        </w:rPr>
        <w:t>Decapoda</w:t>
      </w:r>
      <w:proofErr w:type="spellEnd"/>
      <w:r w:rsidRPr="006C52A2">
        <w:rPr>
          <w:rStyle w:val="A1"/>
          <w:b w:val="0"/>
          <w:sz w:val="22"/>
          <w:szCs w:val="22"/>
        </w:rPr>
        <w:t xml:space="preserve">: </w:t>
      </w:r>
      <w:proofErr w:type="spellStart"/>
      <w:r w:rsidRPr="006C52A2">
        <w:rPr>
          <w:rStyle w:val="A1"/>
          <w:b w:val="0"/>
          <w:sz w:val="22"/>
          <w:szCs w:val="22"/>
        </w:rPr>
        <w:t>Anomura</w:t>
      </w:r>
      <w:proofErr w:type="spellEnd"/>
      <w:r w:rsidRPr="006C52A2">
        <w:rPr>
          <w:rStyle w:val="A1"/>
          <w:b w:val="0"/>
          <w:sz w:val="22"/>
          <w:szCs w:val="22"/>
        </w:rPr>
        <w:t xml:space="preserve">: </w:t>
      </w:r>
      <w:proofErr w:type="spellStart"/>
      <w:r w:rsidRPr="006C52A2">
        <w:rPr>
          <w:rStyle w:val="A1"/>
          <w:b w:val="0"/>
          <w:sz w:val="22"/>
          <w:szCs w:val="22"/>
        </w:rPr>
        <w:t>Coenobitidae</w:t>
      </w:r>
      <w:proofErr w:type="spellEnd"/>
      <w:r w:rsidRPr="006C52A2">
        <w:rPr>
          <w:rStyle w:val="A1"/>
          <w:b w:val="0"/>
          <w:sz w:val="22"/>
          <w:szCs w:val="22"/>
        </w:rPr>
        <w:t xml:space="preserve">) from Christmas Island in the Indian Ocean. </w:t>
      </w:r>
      <w:r w:rsidRPr="006C52A2">
        <w:rPr>
          <w:rStyle w:val="A0"/>
          <w:iCs/>
          <w:sz w:val="22"/>
          <w:szCs w:val="22"/>
        </w:rPr>
        <w:t>Raffles bulletin of zoology</w:t>
      </w:r>
      <w:r w:rsidRPr="006C52A2">
        <w:rPr>
          <w:rStyle w:val="A0"/>
          <w:i/>
          <w:iCs/>
          <w:sz w:val="22"/>
          <w:szCs w:val="22"/>
        </w:rPr>
        <w:t xml:space="preserve">. </w:t>
      </w:r>
      <w:r w:rsidRPr="006C52A2">
        <w:rPr>
          <w:rStyle w:val="A0"/>
          <w:sz w:val="22"/>
          <w:szCs w:val="22"/>
        </w:rPr>
        <w:t xml:space="preserve">Supplement No. </w:t>
      </w:r>
      <w:r w:rsidRPr="006C52A2">
        <w:rPr>
          <w:rStyle w:val="A0"/>
          <w:bCs/>
          <w:sz w:val="22"/>
          <w:szCs w:val="22"/>
        </w:rPr>
        <w:t>30</w:t>
      </w:r>
      <w:r w:rsidRPr="006C52A2">
        <w:rPr>
          <w:rStyle w:val="A0"/>
          <w:sz w:val="22"/>
          <w:szCs w:val="22"/>
        </w:rPr>
        <w:t xml:space="preserve">: 136–149. </w:t>
      </w:r>
    </w:p>
    <w:p w14:paraId="5BF1F156" w14:textId="77777777" w:rsidR="002357A4" w:rsidRPr="00526114" w:rsidRDefault="002357A4" w:rsidP="002357A4">
      <w:pPr>
        <w:autoSpaceDE w:val="0"/>
        <w:autoSpaceDN w:val="0"/>
        <w:adjustRightInd w:val="0"/>
        <w:spacing w:after="0"/>
        <w:rPr>
          <w:rFonts w:cs="Times New Roman"/>
        </w:rPr>
      </w:pPr>
      <w:r w:rsidRPr="00526114">
        <w:rPr>
          <w:rFonts w:cs="Times New Roman"/>
        </w:rPr>
        <w:t>Brown, I.</w:t>
      </w:r>
      <w:r w:rsidR="00257C89" w:rsidRPr="00526114">
        <w:rPr>
          <w:rFonts w:cs="Times New Roman"/>
        </w:rPr>
        <w:t xml:space="preserve"> </w:t>
      </w:r>
      <w:r w:rsidRPr="00526114">
        <w:rPr>
          <w:rFonts w:cs="Times New Roman"/>
        </w:rPr>
        <w:t>W</w:t>
      </w:r>
      <w:r w:rsidR="00257C89" w:rsidRPr="00526114">
        <w:rPr>
          <w:rFonts w:cs="Times New Roman"/>
        </w:rPr>
        <w:t>.,</w:t>
      </w:r>
      <w:r w:rsidRPr="00526114">
        <w:rPr>
          <w:rFonts w:cs="Times New Roman"/>
        </w:rPr>
        <w:t xml:space="preserve"> </w:t>
      </w:r>
      <w:r w:rsidR="00257C89" w:rsidRPr="00526114">
        <w:rPr>
          <w:rFonts w:cs="Times New Roman"/>
        </w:rPr>
        <w:t>and Fielder, D</w:t>
      </w:r>
      <w:r w:rsidRPr="00526114">
        <w:rPr>
          <w:rFonts w:cs="Times New Roman"/>
        </w:rPr>
        <w:t>.</w:t>
      </w:r>
      <w:r w:rsidR="00257C89" w:rsidRPr="00526114">
        <w:rPr>
          <w:rFonts w:cs="Times New Roman"/>
        </w:rPr>
        <w:t xml:space="preserve"> </w:t>
      </w:r>
      <w:r w:rsidRPr="00526114">
        <w:rPr>
          <w:rFonts w:cs="Times New Roman"/>
        </w:rPr>
        <w:t>R.</w:t>
      </w:r>
      <w:r w:rsidR="00257C89" w:rsidRPr="00526114">
        <w:rPr>
          <w:rFonts w:cs="Times New Roman"/>
        </w:rPr>
        <w:t>,</w:t>
      </w:r>
      <w:r w:rsidRPr="00526114">
        <w:rPr>
          <w:rFonts w:cs="Times New Roman"/>
        </w:rPr>
        <w:t xml:space="preserve"> 1991. The Coconut Crab: aspects of the biology and ecology of </w:t>
      </w:r>
      <w:proofErr w:type="spellStart"/>
      <w:r w:rsidRPr="00526114">
        <w:rPr>
          <w:rFonts w:cs="Times New Roman"/>
          <w:i/>
          <w:iCs/>
        </w:rPr>
        <w:t>Birgus</w:t>
      </w:r>
      <w:proofErr w:type="spellEnd"/>
      <w:r w:rsidRPr="00526114">
        <w:rPr>
          <w:rFonts w:cs="Times New Roman"/>
          <w:i/>
          <w:iCs/>
        </w:rPr>
        <w:t xml:space="preserve"> </w:t>
      </w:r>
      <w:proofErr w:type="spellStart"/>
      <w:r w:rsidRPr="00526114">
        <w:rPr>
          <w:rFonts w:cs="Times New Roman"/>
          <w:i/>
          <w:iCs/>
        </w:rPr>
        <w:t>Zatro</w:t>
      </w:r>
      <w:proofErr w:type="spellEnd"/>
      <w:r w:rsidRPr="00526114">
        <w:rPr>
          <w:rFonts w:cs="Times New Roman"/>
          <w:i/>
          <w:iCs/>
        </w:rPr>
        <w:t xml:space="preserve"> </w:t>
      </w:r>
      <w:r w:rsidRPr="00526114">
        <w:rPr>
          <w:rFonts w:cs="Times New Roman"/>
        </w:rPr>
        <w:t>in the Republic of Vanuatu. ACIAR Monograph No.8, 136 p.</w:t>
      </w:r>
    </w:p>
    <w:p w14:paraId="6BC455FE" w14:textId="77777777" w:rsidR="002357A4" w:rsidRDefault="002357A4" w:rsidP="002357A4">
      <w:pPr>
        <w:autoSpaceDE w:val="0"/>
        <w:autoSpaceDN w:val="0"/>
        <w:adjustRightInd w:val="0"/>
        <w:spacing w:after="0"/>
        <w:jc w:val="both"/>
        <w:rPr>
          <w:rFonts w:cs="Times New Roman"/>
          <w:color w:val="000000" w:themeColor="text1"/>
        </w:rPr>
      </w:pPr>
    </w:p>
    <w:p w14:paraId="6623E4BC" w14:textId="77777777" w:rsidR="00C63816" w:rsidRPr="00D17704" w:rsidRDefault="00C63816" w:rsidP="00D17704">
      <w:pPr>
        <w:autoSpaceDE w:val="0"/>
        <w:autoSpaceDN w:val="0"/>
        <w:adjustRightInd w:val="0"/>
        <w:spacing w:after="0"/>
        <w:jc w:val="both"/>
        <w:rPr>
          <w:rFonts w:cs="FranklinGothic-Heavy"/>
        </w:rPr>
      </w:pPr>
      <w:proofErr w:type="spellStart"/>
      <w:r w:rsidRPr="00D17704">
        <w:rPr>
          <w:rFonts w:cs="Times New Roman"/>
          <w:color w:val="000000" w:themeColor="text1"/>
        </w:rPr>
        <w:t>Chauvet</w:t>
      </w:r>
      <w:proofErr w:type="spellEnd"/>
      <w:r w:rsidR="00445282" w:rsidRPr="00D17704">
        <w:rPr>
          <w:rFonts w:cs="Times New Roman"/>
          <w:color w:val="000000" w:themeColor="text1"/>
        </w:rPr>
        <w:t xml:space="preserve">, C. &amp; </w:t>
      </w:r>
      <w:proofErr w:type="spellStart"/>
      <w:r w:rsidR="00445282" w:rsidRPr="00D17704">
        <w:rPr>
          <w:rFonts w:cs="Times New Roman"/>
          <w:color w:val="000000" w:themeColor="text1"/>
        </w:rPr>
        <w:t>Kadiri</w:t>
      </w:r>
      <w:proofErr w:type="spellEnd"/>
      <w:r w:rsidR="00445282" w:rsidRPr="00D17704">
        <w:rPr>
          <w:rFonts w:cs="Times New Roman"/>
          <w:color w:val="000000" w:themeColor="text1"/>
        </w:rPr>
        <w:t>-Jan, T., 1999.</w:t>
      </w:r>
      <w:r w:rsidR="00D17704" w:rsidRPr="00D17704">
        <w:rPr>
          <w:rFonts w:cs="Times New Roman"/>
          <w:color w:val="000000" w:themeColor="text1"/>
        </w:rPr>
        <w:t xml:space="preserve"> </w:t>
      </w:r>
      <w:r w:rsidR="00D17704" w:rsidRPr="00D17704">
        <w:rPr>
          <w:rFonts w:cs="FranklinGothic-Heavy"/>
        </w:rPr>
        <w:t xml:space="preserve">Assessment of an unexploited population of coconut crabs, </w:t>
      </w:r>
      <w:proofErr w:type="spellStart"/>
      <w:r w:rsidR="00D17704" w:rsidRPr="00D17704">
        <w:rPr>
          <w:rFonts w:cs="FranklinGothic-Heavy"/>
          <w:i/>
        </w:rPr>
        <w:t>Birgus</w:t>
      </w:r>
      <w:proofErr w:type="spellEnd"/>
      <w:r w:rsidR="00D17704" w:rsidRPr="00D17704">
        <w:rPr>
          <w:rFonts w:cs="FranklinGothic-Heavy"/>
          <w:i/>
        </w:rPr>
        <w:t xml:space="preserve"> </w:t>
      </w:r>
      <w:proofErr w:type="spellStart"/>
      <w:r w:rsidR="00D17704" w:rsidRPr="00D17704">
        <w:rPr>
          <w:rFonts w:cs="FranklinGothic-Heavy"/>
          <w:i/>
        </w:rPr>
        <w:t>latro</w:t>
      </w:r>
      <w:proofErr w:type="spellEnd"/>
      <w:r w:rsidR="00D17704" w:rsidRPr="00D17704">
        <w:rPr>
          <w:rFonts w:cs="FranklinGothic-Heavy"/>
        </w:rPr>
        <w:t xml:space="preserve"> (</w:t>
      </w:r>
      <w:proofErr w:type="spellStart"/>
      <w:r w:rsidR="00D17704" w:rsidRPr="00D17704">
        <w:rPr>
          <w:rFonts w:cs="FranklinGothic-Heavy"/>
        </w:rPr>
        <w:t>Linne</w:t>
      </w:r>
      <w:proofErr w:type="spellEnd"/>
      <w:r w:rsidR="00D17704" w:rsidRPr="00D17704">
        <w:rPr>
          <w:rFonts w:cs="FranklinGothic-Heavy"/>
        </w:rPr>
        <w:t xml:space="preserve">, 1767) on </w:t>
      </w:r>
      <w:proofErr w:type="spellStart"/>
      <w:r w:rsidR="00D17704" w:rsidRPr="00D17704">
        <w:rPr>
          <w:rFonts w:cs="FranklinGothic-Heavy"/>
        </w:rPr>
        <w:t>Taiaro</w:t>
      </w:r>
      <w:proofErr w:type="spellEnd"/>
      <w:r w:rsidR="00D17704" w:rsidRPr="00D17704">
        <w:rPr>
          <w:rFonts w:cs="FranklinGothic-Heavy"/>
        </w:rPr>
        <w:t xml:space="preserve"> atoll (Tuamotu archipelago, French Polynesia). </w:t>
      </w:r>
      <w:r w:rsidR="00D17704" w:rsidRPr="00D17704">
        <w:rPr>
          <w:rFonts w:cs="MathPackOne"/>
        </w:rPr>
        <w:t>Coral Reefs (1999) 18: 297</w:t>
      </w:r>
      <w:r w:rsidR="00D17704">
        <w:rPr>
          <w:rFonts w:cs="MacmillanMixed1"/>
        </w:rPr>
        <w:t>-</w:t>
      </w:r>
      <w:r w:rsidR="00D17704" w:rsidRPr="00D17704">
        <w:rPr>
          <w:rFonts w:cs="MathPackOne"/>
        </w:rPr>
        <w:t>299.</w:t>
      </w:r>
    </w:p>
    <w:p w14:paraId="0A0AFD0E" w14:textId="77777777" w:rsidR="00C0254A" w:rsidRPr="00C0254A" w:rsidRDefault="00C0254A" w:rsidP="006C52A2">
      <w:pPr>
        <w:spacing w:before="240"/>
      </w:pPr>
      <w:r>
        <w:rPr>
          <w:rFonts w:cs="Times New Roman"/>
          <w:color w:val="000000" w:themeColor="text1"/>
        </w:rPr>
        <w:t xml:space="preserve">de </w:t>
      </w:r>
      <w:proofErr w:type="spellStart"/>
      <w:r>
        <w:rPr>
          <w:rFonts w:cs="Times New Roman"/>
          <w:color w:val="000000" w:themeColor="text1"/>
        </w:rPr>
        <w:t>Vos</w:t>
      </w:r>
      <w:proofErr w:type="spellEnd"/>
      <w:r>
        <w:rPr>
          <w:rFonts w:cs="Times New Roman"/>
          <w:color w:val="000000" w:themeColor="text1"/>
        </w:rPr>
        <w:t xml:space="preserve">, J.M., Joppa, L.N., </w:t>
      </w:r>
      <w:proofErr w:type="spellStart"/>
      <w:r>
        <w:rPr>
          <w:rFonts w:cs="Times New Roman"/>
          <w:color w:val="000000" w:themeColor="text1"/>
        </w:rPr>
        <w:t>Gittleman</w:t>
      </w:r>
      <w:proofErr w:type="spellEnd"/>
      <w:r>
        <w:rPr>
          <w:rFonts w:cs="Times New Roman"/>
          <w:color w:val="000000" w:themeColor="text1"/>
        </w:rPr>
        <w:t xml:space="preserve">, </w:t>
      </w:r>
      <w:r w:rsidRPr="00C0254A">
        <w:rPr>
          <w:rFonts w:cs="Times New Roman"/>
          <w:color w:val="000000" w:themeColor="text1"/>
        </w:rPr>
        <w:t xml:space="preserve">J.L., Stephens, P.R., </w:t>
      </w:r>
      <w:proofErr w:type="spellStart"/>
      <w:r w:rsidRPr="00C0254A">
        <w:rPr>
          <w:rFonts w:cs="Times New Roman"/>
          <w:color w:val="000000" w:themeColor="text1"/>
        </w:rPr>
        <w:t>Pimm</w:t>
      </w:r>
      <w:proofErr w:type="spellEnd"/>
      <w:r w:rsidRPr="00C0254A">
        <w:rPr>
          <w:rFonts w:cs="Times New Roman"/>
          <w:color w:val="000000" w:themeColor="text1"/>
        </w:rPr>
        <w:t xml:space="preserve">, S.L., 2014. Estimating the normal background rate of species extinction. </w:t>
      </w:r>
      <w:r w:rsidRPr="00C0254A">
        <w:rPr>
          <w:rFonts w:cs="Garamond-BookItalic"/>
          <w:iCs/>
        </w:rPr>
        <w:t>Conservation Biology</w:t>
      </w:r>
      <w:r w:rsidRPr="00C0254A">
        <w:rPr>
          <w:rFonts w:cs="Garamond-Book"/>
        </w:rPr>
        <w:t>, Volume 00, No. 0, 1–10. DOI: 10.1111/cobi.12380</w:t>
      </w:r>
      <w:r>
        <w:rPr>
          <w:rFonts w:cs="Garamond-Book"/>
        </w:rPr>
        <w:t>.</w:t>
      </w:r>
    </w:p>
    <w:p w14:paraId="629AC61E" w14:textId="77777777" w:rsidR="00750F36" w:rsidRPr="006C52A2" w:rsidRDefault="007A2038" w:rsidP="006C52A2">
      <w:pPr>
        <w:spacing w:before="240"/>
        <w:rPr>
          <w:rFonts w:cs="Times New Roman"/>
          <w:color w:val="000000" w:themeColor="text1"/>
        </w:rPr>
      </w:pPr>
      <w:r w:rsidRPr="006C52A2">
        <w:rPr>
          <w:rFonts w:cs="Times New Roman"/>
          <w:color w:val="000000" w:themeColor="text1"/>
        </w:rPr>
        <w:t>Drew, M.</w:t>
      </w:r>
      <w:r w:rsidR="00750F36" w:rsidRPr="006C52A2">
        <w:rPr>
          <w:rFonts w:cs="Times New Roman"/>
          <w:color w:val="000000" w:themeColor="text1"/>
        </w:rPr>
        <w:t xml:space="preserve">M., </w:t>
      </w:r>
      <w:proofErr w:type="spellStart"/>
      <w:r w:rsidR="00750F36" w:rsidRPr="006C52A2">
        <w:rPr>
          <w:rFonts w:cs="Times New Roman"/>
          <w:color w:val="000000" w:themeColor="text1"/>
        </w:rPr>
        <w:t>Harzsch</w:t>
      </w:r>
      <w:proofErr w:type="spellEnd"/>
      <w:r w:rsidR="00750F36" w:rsidRPr="006C52A2">
        <w:rPr>
          <w:rFonts w:cs="Times New Roman"/>
          <w:color w:val="000000" w:themeColor="text1"/>
        </w:rPr>
        <w:t xml:space="preserve"> S., </w:t>
      </w:r>
      <w:proofErr w:type="spellStart"/>
      <w:r w:rsidR="00750F36" w:rsidRPr="006C52A2">
        <w:rPr>
          <w:rFonts w:cs="Times New Roman"/>
          <w:color w:val="000000" w:themeColor="text1"/>
        </w:rPr>
        <w:t>Stensmyr</w:t>
      </w:r>
      <w:proofErr w:type="spellEnd"/>
      <w:r w:rsidR="00750F36" w:rsidRPr="006C52A2">
        <w:rPr>
          <w:rFonts w:cs="Times New Roman"/>
          <w:color w:val="000000" w:themeColor="text1"/>
        </w:rPr>
        <w:t xml:space="preserve">, M., </w:t>
      </w:r>
      <w:proofErr w:type="spellStart"/>
      <w:r w:rsidR="00750F36" w:rsidRPr="006C52A2">
        <w:rPr>
          <w:rFonts w:cs="Times New Roman"/>
          <w:color w:val="000000" w:themeColor="text1"/>
        </w:rPr>
        <w:t>Erland</w:t>
      </w:r>
      <w:proofErr w:type="spellEnd"/>
      <w:r w:rsidR="00750F36" w:rsidRPr="006C52A2">
        <w:rPr>
          <w:rFonts w:cs="Times New Roman"/>
          <w:color w:val="000000" w:themeColor="text1"/>
        </w:rPr>
        <w:t xml:space="preserve">, S., and Hansson, B.S., 2010. A review of the biology and ecology of the Robber Crab, </w:t>
      </w:r>
      <w:proofErr w:type="spellStart"/>
      <w:r w:rsidR="00750F36" w:rsidRPr="006C52A2">
        <w:rPr>
          <w:rFonts w:cs="Times New Roman"/>
          <w:i/>
          <w:color w:val="000000" w:themeColor="text1"/>
        </w:rPr>
        <w:t>Birgus</w:t>
      </w:r>
      <w:proofErr w:type="spellEnd"/>
      <w:r w:rsidR="00750F36" w:rsidRPr="006C52A2">
        <w:rPr>
          <w:rFonts w:cs="Times New Roman"/>
          <w:i/>
          <w:color w:val="000000" w:themeColor="text1"/>
        </w:rPr>
        <w:t xml:space="preserve"> </w:t>
      </w:r>
      <w:proofErr w:type="spellStart"/>
      <w:r w:rsidR="00750F36" w:rsidRPr="006C52A2">
        <w:rPr>
          <w:rFonts w:cs="Times New Roman"/>
          <w:i/>
          <w:color w:val="000000" w:themeColor="text1"/>
        </w:rPr>
        <w:t>latro</w:t>
      </w:r>
      <w:proofErr w:type="spellEnd"/>
      <w:r w:rsidR="00750F36" w:rsidRPr="006C52A2">
        <w:rPr>
          <w:rFonts w:cs="Times New Roman"/>
          <w:color w:val="000000" w:themeColor="text1"/>
        </w:rPr>
        <w:t xml:space="preserve"> (Linnaeus, 1767) (</w:t>
      </w:r>
      <w:proofErr w:type="spellStart"/>
      <w:r w:rsidR="00750F36" w:rsidRPr="006C52A2">
        <w:rPr>
          <w:rFonts w:cs="Times New Roman"/>
          <w:color w:val="000000" w:themeColor="text1"/>
        </w:rPr>
        <w:t>Anomura</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Coenobitidae</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Zoologischer</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Anzeiger</w:t>
      </w:r>
      <w:proofErr w:type="spellEnd"/>
      <w:r w:rsidR="00750F36" w:rsidRPr="006C52A2">
        <w:rPr>
          <w:rFonts w:cs="Times New Roman"/>
          <w:color w:val="000000" w:themeColor="text1"/>
        </w:rPr>
        <w:t xml:space="preserve"> - A Journal of Comparative Zoology 249 (1). Elsevier: 45–67. doi:</w:t>
      </w:r>
      <w:hyperlink r:id="rId17">
        <w:r w:rsidR="00750F36" w:rsidRPr="006C52A2">
          <w:rPr>
            <w:rStyle w:val="Hyperlink"/>
            <w:rFonts w:cs="Times New Roman"/>
            <w:color w:val="000000" w:themeColor="text1"/>
          </w:rPr>
          <w:t>10.1016/j.jcz.2010.03.001</w:t>
        </w:r>
      </w:hyperlink>
    </w:p>
    <w:p w14:paraId="66AF6A67" w14:textId="77777777" w:rsidR="006C1671" w:rsidRPr="00B32454" w:rsidRDefault="006C1671" w:rsidP="00B32454">
      <w:pPr>
        <w:autoSpaceDE w:val="0"/>
        <w:autoSpaceDN w:val="0"/>
        <w:adjustRightInd w:val="0"/>
        <w:spacing w:after="0" w:line="240" w:lineRule="auto"/>
        <w:rPr>
          <w:rFonts w:cs="Times-Roman"/>
        </w:rPr>
      </w:pPr>
      <w:r w:rsidRPr="00B32454">
        <w:t>Drew</w:t>
      </w:r>
      <w:r w:rsidR="0009764C" w:rsidRPr="00B32454">
        <w:t xml:space="preserve">, M.M., </w:t>
      </w:r>
      <w:proofErr w:type="spellStart"/>
      <w:r w:rsidR="0009764C" w:rsidRPr="00B32454">
        <w:t>Hartnoll</w:t>
      </w:r>
      <w:proofErr w:type="spellEnd"/>
      <w:r w:rsidR="0009764C" w:rsidRPr="00B32454">
        <w:t>, R.G. &amp; Hansson, B.S.,</w:t>
      </w:r>
      <w:r w:rsidRPr="00B32454">
        <w:t xml:space="preserve"> 2012.</w:t>
      </w:r>
      <w:r w:rsidR="0009764C" w:rsidRPr="00B32454">
        <w:t xml:space="preserve"> An improved mark-r</w:t>
      </w:r>
      <w:r w:rsidR="00150EC2">
        <w:t>ecapture method using passive i</w:t>
      </w:r>
      <w:r w:rsidR="0009764C" w:rsidRPr="00B32454">
        <w:t xml:space="preserve">ntegrated transponder (PIT) tags in </w:t>
      </w:r>
      <w:proofErr w:type="spellStart"/>
      <w:r w:rsidR="0009764C" w:rsidRPr="00B32454">
        <w:rPr>
          <w:i/>
        </w:rPr>
        <w:t>Birgus</w:t>
      </w:r>
      <w:proofErr w:type="spellEnd"/>
      <w:r w:rsidR="0009764C" w:rsidRPr="00B32454">
        <w:rPr>
          <w:i/>
        </w:rPr>
        <w:t xml:space="preserve"> </w:t>
      </w:r>
      <w:proofErr w:type="spellStart"/>
      <w:r w:rsidR="0009764C" w:rsidRPr="00B32454">
        <w:rPr>
          <w:i/>
        </w:rPr>
        <w:t>latro</w:t>
      </w:r>
      <w:proofErr w:type="spellEnd"/>
      <w:r w:rsidR="0009764C" w:rsidRPr="00B32454">
        <w:t xml:space="preserve"> (Linnaeus, 1767) (</w:t>
      </w:r>
      <w:proofErr w:type="spellStart"/>
      <w:r w:rsidR="0009764C" w:rsidRPr="00B32454">
        <w:t>Decapoda</w:t>
      </w:r>
      <w:proofErr w:type="spellEnd"/>
      <w:r w:rsidR="0009764C" w:rsidRPr="00B32454">
        <w:t xml:space="preserve">, </w:t>
      </w:r>
      <w:proofErr w:type="spellStart"/>
      <w:r w:rsidR="0009764C" w:rsidRPr="00B32454">
        <w:t>Anomura</w:t>
      </w:r>
      <w:proofErr w:type="spellEnd"/>
      <w:r w:rsidR="0009764C" w:rsidRPr="00B32454">
        <w:t>).</w:t>
      </w:r>
      <w:r w:rsidR="00B32454" w:rsidRPr="00B32454">
        <w:t xml:space="preserve"> </w:t>
      </w:r>
      <w:proofErr w:type="spellStart"/>
      <w:r w:rsidR="00B32454" w:rsidRPr="00B32454">
        <w:rPr>
          <w:rFonts w:cs="Times-Roman"/>
        </w:rPr>
        <w:t>Crustaceana</w:t>
      </w:r>
      <w:proofErr w:type="spellEnd"/>
      <w:r w:rsidR="00B32454" w:rsidRPr="00B32454">
        <w:rPr>
          <w:rFonts w:cs="Times-Roman"/>
        </w:rPr>
        <w:t xml:space="preserve"> 85 (1): 89-102. DOI:10.1163/156854012X623656</w:t>
      </w:r>
    </w:p>
    <w:p w14:paraId="7291D4C5" w14:textId="77777777" w:rsidR="00750F36" w:rsidRPr="006C52A2" w:rsidRDefault="00750F36" w:rsidP="006C52A2">
      <w:pPr>
        <w:spacing w:before="240"/>
      </w:pPr>
      <w:r w:rsidRPr="006C52A2">
        <w:t xml:space="preserve">Drew, M.M., &amp; Hansson, B.S., 2014. The population structure of </w:t>
      </w:r>
      <w:proofErr w:type="spellStart"/>
      <w:r w:rsidRPr="006C52A2">
        <w:rPr>
          <w:i/>
        </w:rPr>
        <w:t>Birgus</w:t>
      </w:r>
      <w:proofErr w:type="spellEnd"/>
      <w:r w:rsidRPr="006C52A2">
        <w:rPr>
          <w:i/>
        </w:rPr>
        <w:t xml:space="preserve"> </w:t>
      </w:r>
      <w:proofErr w:type="spellStart"/>
      <w:r w:rsidRPr="006C52A2">
        <w:rPr>
          <w:i/>
        </w:rPr>
        <w:t>latro</w:t>
      </w:r>
      <w:proofErr w:type="spellEnd"/>
      <w:r w:rsidRPr="006C52A2">
        <w:t xml:space="preserve"> (Crustacea: </w:t>
      </w:r>
      <w:proofErr w:type="spellStart"/>
      <w:r w:rsidRPr="006C52A2">
        <w:t>Decapoda</w:t>
      </w:r>
      <w:proofErr w:type="spellEnd"/>
      <w:r w:rsidRPr="006C52A2">
        <w:t xml:space="preserve">: </w:t>
      </w:r>
      <w:proofErr w:type="spellStart"/>
      <w:r w:rsidRPr="006C52A2">
        <w:t>Anomura</w:t>
      </w:r>
      <w:proofErr w:type="spellEnd"/>
      <w:r w:rsidRPr="006C52A2">
        <w:t xml:space="preserve">: </w:t>
      </w:r>
      <w:proofErr w:type="spellStart"/>
      <w:r w:rsidRPr="006C52A2">
        <w:t>Coenobitidae</w:t>
      </w:r>
      <w:proofErr w:type="spellEnd"/>
      <w:r w:rsidRPr="006C52A2">
        <w:t xml:space="preserve">) on Christmas Island with incidental notes on </w:t>
      </w:r>
      <w:proofErr w:type="spellStart"/>
      <w:r w:rsidRPr="006C52A2">
        <w:t>behavior</w:t>
      </w:r>
      <w:proofErr w:type="spellEnd"/>
      <w:r w:rsidRPr="006C52A2">
        <w:t xml:space="preserve">. </w:t>
      </w:r>
      <w:r w:rsidRPr="006C52A2">
        <w:rPr>
          <w:rStyle w:val="A0"/>
          <w:iCs/>
          <w:sz w:val="22"/>
          <w:szCs w:val="22"/>
        </w:rPr>
        <w:t>Raffles bulletin of zoology</w:t>
      </w:r>
      <w:r w:rsidRPr="006C52A2">
        <w:rPr>
          <w:rStyle w:val="A0"/>
          <w:i/>
          <w:iCs/>
          <w:sz w:val="22"/>
          <w:szCs w:val="22"/>
        </w:rPr>
        <w:t xml:space="preserve">. </w:t>
      </w:r>
      <w:r w:rsidRPr="006C52A2">
        <w:rPr>
          <w:rStyle w:val="A0"/>
          <w:sz w:val="22"/>
          <w:szCs w:val="22"/>
        </w:rPr>
        <w:t xml:space="preserve">Supplement No. </w:t>
      </w:r>
      <w:r w:rsidRPr="006C52A2">
        <w:rPr>
          <w:rStyle w:val="A0"/>
          <w:bCs/>
          <w:sz w:val="22"/>
          <w:szCs w:val="22"/>
        </w:rPr>
        <w:t>30</w:t>
      </w:r>
      <w:r w:rsidRPr="006C52A2">
        <w:rPr>
          <w:rStyle w:val="A0"/>
          <w:sz w:val="22"/>
          <w:szCs w:val="22"/>
        </w:rPr>
        <w:t>: 150–161.</w:t>
      </w:r>
    </w:p>
    <w:p w14:paraId="5F9C8439" w14:textId="77777777" w:rsidR="00941EB0" w:rsidRPr="006C52A2" w:rsidRDefault="00941EB0" w:rsidP="006C52A2">
      <w:pPr>
        <w:spacing w:before="240"/>
      </w:pPr>
      <w:proofErr w:type="spellStart"/>
      <w:r w:rsidRPr="006C52A2">
        <w:t>Eldredge</w:t>
      </w:r>
      <w:proofErr w:type="spellEnd"/>
      <w:r w:rsidRPr="006C52A2">
        <w:t xml:space="preserve">, L.G. 1996. </w:t>
      </w:r>
      <w:proofErr w:type="spellStart"/>
      <w:r w:rsidRPr="006C52A2">
        <w:rPr>
          <w:rFonts w:eastAsia="Calibri-Italic" w:cs="Calibri-Italic"/>
          <w:i/>
          <w:iCs/>
        </w:rPr>
        <w:t>Birgus</w:t>
      </w:r>
      <w:proofErr w:type="spellEnd"/>
      <w:r w:rsidRPr="006C52A2">
        <w:rPr>
          <w:rFonts w:eastAsia="Calibri-Italic" w:cs="Calibri-Italic"/>
          <w:i/>
          <w:iCs/>
        </w:rPr>
        <w:t xml:space="preserve"> </w:t>
      </w:r>
      <w:proofErr w:type="spellStart"/>
      <w:r w:rsidRPr="006C52A2">
        <w:rPr>
          <w:rFonts w:eastAsia="Calibri-Italic" w:cs="Calibri-Italic"/>
          <w:i/>
          <w:iCs/>
        </w:rPr>
        <w:t>latro</w:t>
      </w:r>
      <w:proofErr w:type="spellEnd"/>
      <w:r w:rsidRPr="006C52A2">
        <w:rPr>
          <w:rFonts w:eastAsia="Calibri-Italic" w:cs="Calibri-Italic"/>
          <w:iCs/>
        </w:rPr>
        <w:t>. The IUCN Red List of Threatened Species 1996</w:t>
      </w:r>
      <w:r w:rsidR="006C52A2">
        <w:t>:</w:t>
      </w:r>
      <w:r w:rsidRPr="006C52A2">
        <w:t xml:space="preserve">e.T2811A9484078. </w:t>
      </w:r>
      <w:hyperlink r:id="rId18" w:history="1">
        <w:r w:rsidRPr="006C52A2">
          <w:rPr>
            <w:rStyle w:val="Hyperlink"/>
            <w:rFonts w:cs="Calibri"/>
            <w:color w:val="auto"/>
          </w:rPr>
          <w:t>http://dx.doi.org/10.2305/IUCN.UK.1996.RLTS.T2811A9484078.en</w:t>
        </w:r>
      </w:hyperlink>
    </w:p>
    <w:p w14:paraId="128965E3"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Fiske, I., and Chandler. R., 2011. ‘unmarked’: </w:t>
      </w:r>
      <w:proofErr w:type="gramStart"/>
      <w:r w:rsidRPr="006C52A2">
        <w:rPr>
          <w:rFonts w:cs="Times New Roman"/>
          <w:color w:val="000000" w:themeColor="text1"/>
        </w:rPr>
        <w:t>an</w:t>
      </w:r>
      <w:proofErr w:type="gramEnd"/>
      <w:r w:rsidRPr="006C52A2">
        <w:rPr>
          <w:rFonts w:cs="Times New Roman"/>
          <w:color w:val="000000" w:themeColor="text1"/>
        </w:rPr>
        <w:t xml:space="preserve"> R package for Fitting </w:t>
      </w:r>
      <w:proofErr w:type="spellStart"/>
      <w:r w:rsidRPr="006C52A2">
        <w:rPr>
          <w:rFonts w:cs="Times New Roman"/>
          <w:color w:val="000000" w:themeColor="text1"/>
        </w:rPr>
        <w:t>Hierarchichal</w:t>
      </w:r>
      <w:proofErr w:type="spellEnd"/>
      <w:r w:rsidRPr="006C52A2">
        <w:rPr>
          <w:rFonts w:cs="Times New Roman"/>
          <w:color w:val="000000" w:themeColor="text1"/>
        </w:rPr>
        <w:t xml:space="preserve"> Models of Wildlife Occurrence and Abundance. Journal of Statistical Software 43 (10): 1–23. doi:</w:t>
      </w:r>
      <w:hyperlink r:id="rId19">
        <w:r w:rsidRPr="006C52A2">
          <w:rPr>
            <w:rStyle w:val="Hyperlink"/>
            <w:rFonts w:cs="Times New Roman"/>
            <w:color w:val="000000" w:themeColor="text1"/>
          </w:rPr>
          <w:t>10.18637/</w:t>
        </w:r>
        <w:proofErr w:type="gramStart"/>
        <w:r w:rsidRPr="006C52A2">
          <w:rPr>
            <w:rStyle w:val="Hyperlink"/>
            <w:rFonts w:cs="Times New Roman"/>
            <w:color w:val="000000" w:themeColor="text1"/>
          </w:rPr>
          <w:t>jss.v043.i</w:t>
        </w:r>
        <w:proofErr w:type="gramEnd"/>
        <w:r w:rsidRPr="006C52A2">
          <w:rPr>
            <w:rStyle w:val="Hyperlink"/>
            <w:rFonts w:cs="Times New Roman"/>
            <w:color w:val="000000" w:themeColor="text1"/>
          </w:rPr>
          <w:t>10</w:t>
        </w:r>
      </w:hyperlink>
    </w:p>
    <w:p w14:paraId="3C166D83" w14:textId="77777777" w:rsidR="00750F36" w:rsidRPr="006C52A2" w:rsidRDefault="00750F36" w:rsidP="006C52A2">
      <w:pPr>
        <w:spacing w:before="240"/>
      </w:pPr>
      <w:r w:rsidRPr="006C52A2">
        <w:t xml:space="preserve">Fletcher, W.J., Brown, I.W. and Fielder, D.R., 1990. Growth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in Vanuatu. J. Exp. Mar. Biol. Ecol. 141, 63-78.</w:t>
      </w:r>
    </w:p>
    <w:p w14:paraId="43740F55" w14:textId="77777777" w:rsidR="00750F36" w:rsidRPr="006C52A2" w:rsidRDefault="00750F36" w:rsidP="006C52A2">
      <w:pPr>
        <w:spacing w:before="240"/>
      </w:pPr>
      <w:r w:rsidRPr="006C52A2">
        <w:lastRenderedPageBreak/>
        <w:t xml:space="preserve">Fletcher, W.J., Brown, I.W., Fielder, D.R., </w:t>
      </w:r>
      <w:r w:rsidR="00CF0BB2">
        <w:t xml:space="preserve">Obed, A., </w:t>
      </w:r>
      <w:r w:rsidRPr="006C52A2">
        <w:t xml:space="preserve">1991. Moulting and growth characteristics. In: Brown, I.W., Fielder, D.R. (Eds.). The Coconut Crab: Aspects of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rPr>
          <w:rFonts w:cs="KCAMD P+ Adv Mc_ Times"/>
        </w:rPr>
        <w:t xml:space="preserve"> </w:t>
      </w:r>
      <w:r w:rsidRPr="006C52A2">
        <w:t>Biology and Ecology in the Republic of Vanuatu. Australian Centre for International Agricultural Research, Canberra (Chapter 3).</w:t>
      </w:r>
    </w:p>
    <w:p w14:paraId="567D1A6D" w14:textId="77777777" w:rsidR="00A53FE9" w:rsidRPr="00D51FAE" w:rsidRDefault="00A53FE9" w:rsidP="00D51FAE">
      <w:pPr>
        <w:spacing w:before="240"/>
        <w:jc w:val="both"/>
      </w:pPr>
      <w:r w:rsidRPr="00D51FAE">
        <w:t>Fletcher, W.</w:t>
      </w:r>
      <w:r w:rsidR="0030620C" w:rsidRPr="00D51FAE">
        <w:t xml:space="preserve"> </w:t>
      </w:r>
      <w:r w:rsidRPr="00D51FAE">
        <w:t xml:space="preserve">J., 1993. Coconut crabs. In Wright, </w:t>
      </w:r>
      <w:r w:rsidR="00E87CEE" w:rsidRPr="00D51FAE">
        <w:t>A</w:t>
      </w:r>
      <w:r w:rsidRPr="00D51FAE">
        <w:t>., Hill, L</w:t>
      </w:r>
      <w:r w:rsidR="00DF0F0D">
        <w:t>.</w:t>
      </w:r>
      <w:r w:rsidRPr="00D51FAE">
        <w:t xml:space="preserve"> </w:t>
      </w:r>
      <w:r w:rsidR="00DF0F0D">
        <w:t>(</w:t>
      </w:r>
      <w:proofErr w:type="spellStart"/>
      <w:r w:rsidR="00062326">
        <w:t>E</w:t>
      </w:r>
      <w:r w:rsidRPr="00D51FAE">
        <w:t>ds</w:t>
      </w:r>
      <w:proofErr w:type="spellEnd"/>
      <w:r w:rsidRPr="00D51FAE">
        <w:t>)</w:t>
      </w:r>
      <w:r w:rsidR="00DF0F0D">
        <w:t>.</w:t>
      </w:r>
      <w:r w:rsidRPr="00D51FAE">
        <w:t xml:space="preserve"> Nearshore marine resources of the south Pacific. Institute of Pacific </w:t>
      </w:r>
      <w:r w:rsidR="00BA5521" w:rsidRPr="00D51FAE">
        <w:t>Studies,</w:t>
      </w:r>
      <w:r w:rsidRPr="00D51FAE">
        <w:t xml:space="preserve"> University of the South Pacific. FFA and ICOD, pp 643-681. </w:t>
      </w:r>
      <w:r w:rsidR="00D51FAE" w:rsidRPr="00D51FAE">
        <w:rPr>
          <w:rFonts w:cs="Times New Roman"/>
          <w:bCs/>
        </w:rPr>
        <w:t>ISBN 982-02-0082-2</w:t>
      </w:r>
    </w:p>
    <w:p w14:paraId="186BACAE" w14:textId="77777777" w:rsidR="00750F36" w:rsidRPr="006C52A2" w:rsidRDefault="00750F36" w:rsidP="006C52A2">
      <w:pPr>
        <w:spacing w:before="240"/>
      </w:pPr>
      <w:r w:rsidRPr="006C52A2">
        <w:t xml:space="preserve">Grubb, P., 1971. Ecology of terrestrial decapod crustaceans on Aldabra. </w:t>
      </w:r>
      <w:r w:rsidRPr="006C52A2">
        <w:rPr>
          <w:iCs/>
        </w:rPr>
        <w:t>Philosophical transactions of the Royal Society</w:t>
      </w:r>
      <w:r w:rsidRPr="006C52A2">
        <w:rPr>
          <w:rFonts w:cs="Arial"/>
          <w:iCs/>
        </w:rPr>
        <w:t xml:space="preserve"> of London. B </w:t>
      </w:r>
      <w:r w:rsidRPr="006C52A2">
        <w:rPr>
          <w:rFonts w:cs="Arial"/>
        </w:rPr>
        <w:t xml:space="preserve">1971 </w:t>
      </w:r>
      <w:r w:rsidRPr="006C52A2">
        <w:rPr>
          <w:rFonts w:cs="Arial"/>
          <w:bCs/>
        </w:rPr>
        <w:t>260</w:t>
      </w:r>
      <w:r w:rsidRPr="006C52A2">
        <w:rPr>
          <w:rFonts w:cs="Arial"/>
        </w:rPr>
        <w:t xml:space="preserve">, 411-416. </w:t>
      </w:r>
      <w:proofErr w:type="spellStart"/>
      <w:r w:rsidRPr="006C52A2">
        <w:rPr>
          <w:rFonts w:cs="Arial"/>
        </w:rPr>
        <w:t>doi</w:t>
      </w:r>
      <w:proofErr w:type="spellEnd"/>
      <w:r w:rsidRPr="006C52A2">
        <w:rPr>
          <w:rFonts w:cs="Arial"/>
        </w:rPr>
        <w:t>: 10.1098/rstb.1971.0020</w:t>
      </w:r>
    </w:p>
    <w:p w14:paraId="75CC43F5"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Haig, J., 1984. Land and freshwater crabs of the Seychelles and </w:t>
      </w:r>
      <w:proofErr w:type="spellStart"/>
      <w:r w:rsidRPr="006C52A2">
        <w:rPr>
          <w:rFonts w:cs="Times New Roman"/>
          <w:color w:val="000000" w:themeColor="text1"/>
        </w:rPr>
        <w:t>neighboring</w:t>
      </w:r>
      <w:proofErr w:type="spellEnd"/>
      <w:r w:rsidRPr="006C52A2">
        <w:rPr>
          <w:rFonts w:cs="Times New Roman"/>
          <w:color w:val="000000" w:themeColor="text1"/>
        </w:rPr>
        <w:t xml:space="preserve"> islands. In Biogeography and ecology of the Seychelles Islands by </w:t>
      </w:r>
      <w:proofErr w:type="spellStart"/>
      <w:r w:rsidRPr="006C52A2">
        <w:rPr>
          <w:rFonts w:cs="Times New Roman"/>
          <w:color w:val="000000" w:themeColor="text1"/>
        </w:rPr>
        <w:t>Stoddart</w:t>
      </w:r>
      <w:proofErr w:type="spellEnd"/>
      <w:r w:rsidRPr="006C52A2">
        <w:rPr>
          <w:rFonts w:cs="Times New Roman"/>
          <w:color w:val="000000" w:themeColor="text1"/>
        </w:rPr>
        <w:t>, D.R., 1984. Dr W. Junk Publishers, The Hague, Boston, Lancaster. ISBN 90-6193-107-X</w:t>
      </w:r>
    </w:p>
    <w:p w14:paraId="38580969" w14:textId="77777777" w:rsidR="004514CF" w:rsidRPr="00913C17" w:rsidRDefault="004514CF" w:rsidP="00913C17">
      <w:pPr>
        <w:autoSpaceDE w:val="0"/>
        <w:autoSpaceDN w:val="0"/>
        <w:adjustRightInd w:val="0"/>
        <w:spacing w:after="0"/>
        <w:rPr>
          <w:rFonts w:cs="AdvGulliv-R"/>
        </w:rPr>
      </w:pPr>
      <w:r w:rsidRPr="00913C17">
        <w:rPr>
          <w:rFonts w:cs="Times New Roman"/>
        </w:rPr>
        <w:t xml:space="preserve">Harper, G. A., van </w:t>
      </w:r>
      <w:proofErr w:type="spellStart"/>
      <w:r w:rsidRPr="00913C17">
        <w:rPr>
          <w:rFonts w:cs="Times New Roman"/>
        </w:rPr>
        <w:t>Dinther</w:t>
      </w:r>
      <w:proofErr w:type="spellEnd"/>
      <w:r w:rsidRPr="00913C17">
        <w:rPr>
          <w:rFonts w:cs="Times New Roman"/>
        </w:rPr>
        <w:t xml:space="preserve">, M., Russell, J. C., Bunbury, N., 2015. </w:t>
      </w:r>
      <w:r w:rsidRPr="00913C17">
        <w:rPr>
          <w:rFonts w:cs="AdvGulliv-R"/>
        </w:rPr>
        <w:t>The response of black rats (</w:t>
      </w:r>
      <w:proofErr w:type="spellStart"/>
      <w:r w:rsidRPr="00913C17">
        <w:rPr>
          <w:rFonts w:cs="AdvGulliv-I"/>
          <w:i/>
        </w:rPr>
        <w:t>Rattus</w:t>
      </w:r>
      <w:proofErr w:type="spellEnd"/>
      <w:r w:rsidRPr="00913C17">
        <w:rPr>
          <w:rFonts w:cs="AdvGulliv-I"/>
          <w:i/>
        </w:rPr>
        <w:t xml:space="preserve"> </w:t>
      </w:r>
      <w:proofErr w:type="spellStart"/>
      <w:r w:rsidRPr="00913C17">
        <w:rPr>
          <w:rFonts w:cs="AdvGulliv-I"/>
          <w:i/>
        </w:rPr>
        <w:t>rattus</w:t>
      </w:r>
      <w:proofErr w:type="spellEnd"/>
      <w:r w:rsidRPr="00913C17">
        <w:rPr>
          <w:rFonts w:cs="AdvGulliv-R"/>
        </w:rPr>
        <w:t>) to evergreen and seasonally arid habitats: Informing eradication planning on a tropical island.</w:t>
      </w:r>
      <w:r w:rsidR="00913C17" w:rsidRPr="00913C17">
        <w:rPr>
          <w:rFonts w:cs="AdvGulliv-R"/>
        </w:rPr>
        <w:t xml:space="preserve"> Biological Conservation 185 (2015) 66–74. http://dx.doi.org/10.1016/j.biocon.2014.11.044</w:t>
      </w:r>
      <w:r w:rsidRPr="00913C17">
        <w:rPr>
          <w:rFonts w:cs="Times New Roman"/>
        </w:rPr>
        <w:t xml:space="preserve"> </w:t>
      </w:r>
    </w:p>
    <w:p w14:paraId="246DE148" w14:textId="77777777" w:rsidR="004514CF" w:rsidRDefault="004514CF" w:rsidP="00F71D66">
      <w:pPr>
        <w:autoSpaceDE w:val="0"/>
        <w:autoSpaceDN w:val="0"/>
        <w:adjustRightInd w:val="0"/>
        <w:spacing w:after="0"/>
        <w:rPr>
          <w:rFonts w:cs="Times New Roman"/>
        </w:rPr>
      </w:pPr>
    </w:p>
    <w:p w14:paraId="26683C5B" w14:textId="77777777" w:rsidR="00F71D66" w:rsidRPr="00FD6498" w:rsidRDefault="00F71D66" w:rsidP="00F71D66">
      <w:pPr>
        <w:autoSpaceDE w:val="0"/>
        <w:autoSpaceDN w:val="0"/>
        <w:adjustRightInd w:val="0"/>
        <w:spacing w:after="0"/>
        <w:rPr>
          <w:rFonts w:cs="AdvOT596495f2"/>
        </w:rPr>
      </w:pPr>
      <w:proofErr w:type="spellStart"/>
      <w:r w:rsidRPr="00FD6498">
        <w:rPr>
          <w:rFonts w:cs="Times New Roman"/>
        </w:rPr>
        <w:t>Haverkamp</w:t>
      </w:r>
      <w:proofErr w:type="spellEnd"/>
      <w:r w:rsidRPr="00FD6498">
        <w:rPr>
          <w:rFonts w:cs="Times New Roman"/>
        </w:rPr>
        <w:t xml:space="preserve">, P. J., </w:t>
      </w:r>
      <w:proofErr w:type="spellStart"/>
      <w:r w:rsidRPr="00FD6498">
        <w:rPr>
          <w:rFonts w:cs="Times New Roman"/>
        </w:rPr>
        <w:t>Shekeine</w:t>
      </w:r>
      <w:proofErr w:type="spellEnd"/>
      <w:r w:rsidRPr="00FD6498">
        <w:rPr>
          <w:rFonts w:cs="Times New Roman"/>
        </w:rPr>
        <w:t xml:space="preserve">, J., de Jong, R., </w:t>
      </w:r>
      <w:proofErr w:type="spellStart"/>
      <w:r w:rsidRPr="00FD6498">
        <w:rPr>
          <w:rFonts w:cs="Times New Roman"/>
        </w:rPr>
        <w:t>Schaepman</w:t>
      </w:r>
      <w:proofErr w:type="spellEnd"/>
      <w:r w:rsidRPr="00FD6498">
        <w:rPr>
          <w:rFonts w:cs="Times New Roman"/>
        </w:rPr>
        <w:t xml:space="preserve">, M., Turnbull, L.A., Baxter, R., Hansen, D., Bunbury, N., Fleischer-Dogley, F., </w:t>
      </w:r>
      <w:proofErr w:type="spellStart"/>
      <w:r w:rsidRPr="00FD6498">
        <w:rPr>
          <w:rFonts w:cs="Times New Roman"/>
        </w:rPr>
        <w:t>Schaepman-Strub</w:t>
      </w:r>
      <w:proofErr w:type="spellEnd"/>
      <w:r w:rsidRPr="00FD6498">
        <w:rPr>
          <w:rFonts w:cs="Times New Roman"/>
        </w:rPr>
        <w:t xml:space="preserve">, G., 2017. </w:t>
      </w:r>
      <w:r w:rsidRPr="00FD6498">
        <w:rPr>
          <w:rFonts w:cs="AdvOT596495f2"/>
        </w:rPr>
        <w:t>Giant tortoise habitats under increasing drought conditions on Aldabra Atoll</w:t>
      </w:r>
      <w:r w:rsidRPr="00FD6498">
        <w:rPr>
          <w:rFonts w:eastAsia="AdvOT596495f2+20" w:cs="AdvOT596495f2+20"/>
        </w:rPr>
        <w:t xml:space="preserve">- </w:t>
      </w:r>
      <w:r w:rsidRPr="00FD6498">
        <w:rPr>
          <w:rFonts w:cs="AdvOT596495f2"/>
        </w:rPr>
        <w:t xml:space="preserve">Ecological indicators to monitor rainfall anomalies and related vegetation activity. </w:t>
      </w:r>
      <w:r w:rsidRPr="00FD6498">
        <w:rPr>
          <w:rFonts w:cs="CharisSIL"/>
        </w:rPr>
        <w:t xml:space="preserve">Ecological Indicators 80 (2017) 354–362. </w:t>
      </w:r>
      <w:r w:rsidRPr="00FD6498">
        <w:rPr>
          <w:rFonts w:cs="AdvOT596495f2"/>
        </w:rPr>
        <w:t>http://dx.doi.org/10.1016/j.ecolind.2017.05.029</w:t>
      </w:r>
      <w:r>
        <w:rPr>
          <w:rFonts w:cs="AdvOT596495f2"/>
        </w:rPr>
        <w:t xml:space="preserve"> </w:t>
      </w:r>
    </w:p>
    <w:p w14:paraId="07E0478D" w14:textId="77777777" w:rsidR="00750F36" w:rsidRPr="006C52A2" w:rsidRDefault="00750F36" w:rsidP="006C52A2">
      <w:pPr>
        <w:spacing w:before="240"/>
        <w:rPr>
          <w:rFonts w:cs="Palatino"/>
          <w:color w:val="000000"/>
        </w:rPr>
      </w:pPr>
      <w:proofErr w:type="spellStart"/>
      <w:r w:rsidRPr="006C52A2">
        <w:rPr>
          <w:rFonts w:cs="Myriad Pro"/>
          <w:iCs/>
          <w:color w:val="000000"/>
        </w:rPr>
        <w:t>Helagi</w:t>
      </w:r>
      <w:proofErr w:type="spellEnd"/>
      <w:r w:rsidRPr="006C52A2">
        <w:rPr>
          <w:rFonts w:cs="Myriad Pro"/>
          <w:iCs/>
          <w:color w:val="000000"/>
        </w:rPr>
        <w:t xml:space="preserve">, N., </w:t>
      </w:r>
      <w:proofErr w:type="spellStart"/>
      <w:r w:rsidRPr="006C52A2">
        <w:rPr>
          <w:rFonts w:cs="Myriad Pro"/>
          <w:iCs/>
          <w:color w:val="000000"/>
        </w:rPr>
        <w:t>Tafatu</w:t>
      </w:r>
      <w:proofErr w:type="spellEnd"/>
      <w:r w:rsidRPr="006C52A2">
        <w:rPr>
          <w:rFonts w:cs="Myriad Pro"/>
          <w:iCs/>
          <w:color w:val="000000"/>
        </w:rPr>
        <w:t xml:space="preserve">, J., Bertram, I., Moore, B., </w:t>
      </w:r>
      <w:proofErr w:type="spellStart"/>
      <w:r w:rsidRPr="006C52A2">
        <w:rPr>
          <w:rFonts w:cs="Myriad Pro"/>
          <w:iCs/>
          <w:color w:val="000000"/>
        </w:rPr>
        <w:t>Linawak</w:t>
      </w:r>
      <w:proofErr w:type="spellEnd"/>
      <w:r w:rsidRPr="006C52A2">
        <w:rPr>
          <w:rFonts w:cs="Myriad Pro"/>
          <w:iCs/>
          <w:color w:val="000000"/>
        </w:rPr>
        <w:t xml:space="preserve">, M., &amp; </w:t>
      </w:r>
      <w:proofErr w:type="spellStart"/>
      <w:r w:rsidRPr="006C52A2">
        <w:rPr>
          <w:rFonts w:cs="Myriad Pro"/>
          <w:iCs/>
          <w:color w:val="000000"/>
        </w:rPr>
        <w:t>Pakoa</w:t>
      </w:r>
      <w:proofErr w:type="spellEnd"/>
      <w:r w:rsidRPr="006C52A2">
        <w:rPr>
          <w:rFonts w:cs="Myriad Pro"/>
          <w:iCs/>
          <w:color w:val="000000"/>
        </w:rPr>
        <w:t>, K., 2015.</w:t>
      </w:r>
      <w:r w:rsidRPr="006C52A2">
        <w:t xml:space="preserve"> </w:t>
      </w:r>
      <w:r w:rsidRPr="006C52A2">
        <w:rPr>
          <w:rFonts w:cs="Myriad Pro"/>
          <w:color w:val="000000"/>
        </w:rPr>
        <w:t xml:space="preserve">Status of the coconut crab </w:t>
      </w:r>
      <w:proofErr w:type="spellStart"/>
      <w:r w:rsidRPr="006C52A2">
        <w:rPr>
          <w:rFonts w:cs="Myriad Pro"/>
          <w:i/>
          <w:iCs/>
          <w:color w:val="000000"/>
        </w:rPr>
        <w:t>Birgus</w:t>
      </w:r>
      <w:proofErr w:type="spellEnd"/>
      <w:r w:rsidRPr="006C52A2">
        <w:rPr>
          <w:rFonts w:cs="Myriad Pro"/>
          <w:i/>
          <w:iCs/>
          <w:color w:val="000000"/>
        </w:rPr>
        <w:t xml:space="preserve"> </w:t>
      </w:r>
      <w:proofErr w:type="spellStart"/>
      <w:r w:rsidRPr="006C52A2">
        <w:rPr>
          <w:rFonts w:cs="Myriad Pro"/>
          <w:i/>
          <w:iCs/>
          <w:color w:val="000000"/>
        </w:rPr>
        <w:t>latro</w:t>
      </w:r>
      <w:proofErr w:type="spellEnd"/>
      <w:r w:rsidRPr="006C52A2">
        <w:rPr>
          <w:rFonts w:cs="Myriad Pro"/>
          <w:iCs/>
          <w:color w:val="000000"/>
        </w:rPr>
        <w:t xml:space="preserve"> </w:t>
      </w:r>
      <w:r w:rsidRPr="006C52A2">
        <w:rPr>
          <w:rFonts w:cs="Myriad Pro"/>
          <w:color w:val="000000"/>
        </w:rPr>
        <w:t>in Niue</w:t>
      </w:r>
      <w:r w:rsidRPr="006C52A2">
        <w:rPr>
          <w:rStyle w:val="BodyTextChar"/>
        </w:rPr>
        <w:t xml:space="preserve">. </w:t>
      </w:r>
      <w:r w:rsidRPr="006C52A2">
        <w:rPr>
          <w:rFonts w:cs="Myriad Pro"/>
          <w:iCs/>
          <w:color w:val="000000"/>
        </w:rPr>
        <w:t>Niue Department of Agriculture, Forestry and Fisheries. Pacific Community. Vanuatu Fisheries Department.</w:t>
      </w:r>
      <w:r w:rsidRPr="006C52A2">
        <w:rPr>
          <w:rFonts w:cs="Palatino"/>
          <w:color w:val="000000"/>
        </w:rPr>
        <w:t xml:space="preserve"> ISBN: 978-982-00-0949-3</w:t>
      </w:r>
    </w:p>
    <w:p w14:paraId="4225B38E" w14:textId="77777777" w:rsidR="00750F36" w:rsidRPr="006C52A2" w:rsidRDefault="00750F36" w:rsidP="006C52A2">
      <w:pPr>
        <w:spacing w:before="240"/>
        <w:rPr>
          <w:rFonts w:cs="Times New Roman"/>
        </w:rPr>
      </w:pPr>
      <w:proofErr w:type="spellStart"/>
      <w:r w:rsidRPr="006C52A2">
        <w:rPr>
          <w:rFonts w:cs="Times New Roman"/>
        </w:rPr>
        <w:t>Helfman</w:t>
      </w:r>
      <w:proofErr w:type="spellEnd"/>
      <w:r w:rsidRPr="006C52A2">
        <w:rPr>
          <w:rFonts w:cs="Times New Roman"/>
        </w:rPr>
        <w:t xml:space="preserve">, G. S., 1973. Ecology and </w:t>
      </w:r>
      <w:proofErr w:type="spellStart"/>
      <w:r w:rsidRPr="006C52A2">
        <w:rPr>
          <w:rFonts w:cs="Times New Roman"/>
        </w:rPr>
        <w:t>behavior</w:t>
      </w:r>
      <w:proofErr w:type="spellEnd"/>
      <w:r w:rsidRPr="006C52A2">
        <w:rPr>
          <w:rFonts w:cs="Times New Roman"/>
        </w:rPr>
        <w:t xml:space="preserve"> of the coconut crab, </w:t>
      </w:r>
      <w:proofErr w:type="spellStart"/>
      <w:r w:rsidRPr="006C52A2">
        <w:rPr>
          <w:rFonts w:cs="Times New Roman"/>
          <w:i/>
          <w:iCs/>
        </w:rPr>
        <w:t>Birgus</w:t>
      </w:r>
      <w:proofErr w:type="spellEnd"/>
      <w:r w:rsidRPr="006C52A2">
        <w:rPr>
          <w:rFonts w:cs="Times New Roman"/>
          <w:i/>
          <w:iCs/>
        </w:rPr>
        <w:t xml:space="preserve"> </w:t>
      </w:r>
      <w:proofErr w:type="spellStart"/>
      <w:r w:rsidRPr="006C52A2">
        <w:rPr>
          <w:rFonts w:cs="Times New Roman"/>
          <w:i/>
          <w:iCs/>
        </w:rPr>
        <w:t>latro</w:t>
      </w:r>
      <w:proofErr w:type="spellEnd"/>
      <w:r w:rsidRPr="006C52A2">
        <w:rPr>
          <w:rFonts w:cs="Times New Roman"/>
          <w:i/>
          <w:iCs/>
        </w:rPr>
        <w:t xml:space="preserve"> </w:t>
      </w:r>
      <w:r w:rsidRPr="006C52A2">
        <w:rPr>
          <w:rFonts w:cs="Times New Roman"/>
        </w:rPr>
        <w:t>(L.). Master’s</w:t>
      </w:r>
      <w:r w:rsidR="006C52A2">
        <w:rPr>
          <w:rFonts w:cs="Times New Roman"/>
        </w:rPr>
        <w:t xml:space="preserve"> </w:t>
      </w:r>
      <w:r w:rsidRPr="006C52A2">
        <w:rPr>
          <w:rFonts w:cs="Times New Roman"/>
        </w:rPr>
        <w:t>Thesis, Univ. of Hawaii. 158 p.</w:t>
      </w:r>
    </w:p>
    <w:p w14:paraId="3B66256E" w14:textId="77777777" w:rsidR="00750F36" w:rsidRPr="006C52A2" w:rsidRDefault="00750F36" w:rsidP="006C52A2">
      <w:pPr>
        <w:spacing w:before="240"/>
      </w:pPr>
      <w:proofErr w:type="spellStart"/>
      <w:r w:rsidRPr="006C52A2">
        <w:t>Hnatiuk</w:t>
      </w:r>
      <w:proofErr w:type="spellEnd"/>
      <w:r w:rsidRPr="006C52A2">
        <w:t xml:space="preserve">, R. &amp; Merton, L., 1979. A Perspective of the Vegetation of Aldabra. </w:t>
      </w:r>
      <w:r w:rsidRPr="006C52A2">
        <w:rPr>
          <w:iCs/>
        </w:rPr>
        <w:t>Philosophical transactions of the Royal Society</w:t>
      </w:r>
      <w:r w:rsidRPr="006C52A2">
        <w:rPr>
          <w:rFonts w:cs="Arial"/>
          <w:iCs/>
        </w:rPr>
        <w:t xml:space="preserve"> of London</w:t>
      </w:r>
      <w:r w:rsidRPr="006C52A2">
        <w:rPr>
          <w:iCs/>
        </w:rPr>
        <w:t xml:space="preserve"> B: Biological Sciences</w:t>
      </w:r>
      <w:r w:rsidRPr="006C52A2">
        <w:t xml:space="preserve">, </w:t>
      </w:r>
      <w:r w:rsidRPr="006C52A2">
        <w:rPr>
          <w:iCs/>
        </w:rPr>
        <w:t xml:space="preserve">286 </w:t>
      </w:r>
      <w:r w:rsidRPr="006C52A2">
        <w:t>(1011), 79-84. http://dx.doi.org/10.1098/rstb.1979.0017</w:t>
      </w:r>
    </w:p>
    <w:p w14:paraId="58B6B471" w14:textId="77777777" w:rsidR="00750F36" w:rsidRPr="006C52A2" w:rsidRDefault="00750F36" w:rsidP="006C52A2">
      <w:pPr>
        <w:spacing w:before="240"/>
        <w:rPr>
          <w:rFonts w:cs="Times New Roman"/>
          <w:color w:val="000000" w:themeColor="text1"/>
        </w:rPr>
      </w:pPr>
      <w:proofErr w:type="spellStart"/>
      <w:r w:rsidRPr="006C52A2">
        <w:t>Kadiri</w:t>
      </w:r>
      <w:proofErr w:type="spellEnd"/>
      <w:r w:rsidRPr="006C52A2">
        <w:t>-Jan, T., 1995. In: Biology and population dynamics of the coconut crab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t xml:space="preserve">) in Loyalty Island, New Caledonia. </w:t>
      </w:r>
      <w:proofErr w:type="spellStart"/>
      <w:r w:rsidRPr="006C52A2">
        <w:t>Universite</w:t>
      </w:r>
      <w:proofErr w:type="spellEnd"/>
      <w:r w:rsidRPr="006C52A2">
        <w:t xml:space="preserve"> </w:t>
      </w:r>
      <w:proofErr w:type="spellStart"/>
      <w:r w:rsidRPr="006C52A2">
        <w:t>Francaise</w:t>
      </w:r>
      <w:proofErr w:type="spellEnd"/>
      <w:r w:rsidRPr="006C52A2">
        <w:t xml:space="preserve"> du </w:t>
      </w:r>
      <w:proofErr w:type="spellStart"/>
      <w:r w:rsidRPr="006C52A2">
        <w:t>Pacifique</w:t>
      </w:r>
      <w:proofErr w:type="spellEnd"/>
      <w:r w:rsidRPr="006C52A2">
        <w:t>, New Caledonia.</w:t>
      </w:r>
    </w:p>
    <w:p w14:paraId="743537D4"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Kelley, D., &amp; Richards, D., 2015. </w:t>
      </w:r>
      <w:proofErr w:type="spellStart"/>
      <w:r w:rsidRPr="006C52A2">
        <w:rPr>
          <w:rFonts w:cs="Times New Roman"/>
          <w:color w:val="000000" w:themeColor="text1"/>
        </w:rPr>
        <w:t>oce</w:t>
      </w:r>
      <w:proofErr w:type="spellEnd"/>
      <w:r w:rsidRPr="006C52A2">
        <w:rPr>
          <w:rFonts w:cs="Times New Roman"/>
          <w:color w:val="000000" w:themeColor="text1"/>
        </w:rPr>
        <w:t xml:space="preserve">: Analysis of Oceanographic Data. </w:t>
      </w:r>
      <w:hyperlink r:id="rId20">
        <w:r w:rsidRPr="006C52A2">
          <w:rPr>
            <w:rStyle w:val="Hyperlink"/>
            <w:rFonts w:cs="Times New Roman"/>
            <w:color w:val="000000" w:themeColor="text1"/>
          </w:rPr>
          <w:t>http://cran.r-project.org/package=oce</w:t>
        </w:r>
      </w:hyperlink>
      <w:r w:rsidRPr="006C52A2">
        <w:rPr>
          <w:rFonts w:cs="Times New Roman"/>
          <w:color w:val="000000" w:themeColor="text1"/>
        </w:rPr>
        <w:t>.sato</w:t>
      </w:r>
    </w:p>
    <w:p w14:paraId="38ABA59F" w14:textId="77777777" w:rsidR="00750F36" w:rsidRPr="006C52A2" w:rsidRDefault="00750F36" w:rsidP="006C52A2">
      <w:pPr>
        <w:spacing w:before="240"/>
      </w:pPr>
      <w:proofErr w:type="spellStart"/>
      <w:r w:rsidRPr="006C52A2">
        <w:t>Lavery</w:t>
      </w:r>
      <w:proofErr w:type="spellEnd"/>
      <w:r w:rsidRPr="006C52A2">
        <w:t xml:space="preserve">, S., Moritz, C., &amp; Fielder, D.R., 1996. Indo-Pacific population structure and evolutionary history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t>. Molecular Ecology 1996, 5: 557-570.</w:t>
      </w:r>
    </w:p>
    <w:p w14:paraId="2BFD83EE" w14:textId="77777777" w:rsidR="00750F36" w:rsidRPr="006C52A2" w:rsidRDefault="00750F36" w:rsidP="006C52A2">
      <w:pPr>
        <w:spacing w:before="240"/>
      </w:pPr>
      <w:proofErr w:type="spellStart"/>
      <w:r w:rsidRPr="006C52A2">
        <w:rPr>
          <w:rFonts w:cs="Times New Roman"/>
          <w:color w:val="000000" w:themeColor="text1"/>
        </w:rPr>
        <w:t>Meeus</w:t>
      </w:r>
      <w:proofErr w:type="spellEnd"/>
      <w:r w:rsidRPr="006C52A2">
        <w:rPr>
          <w:rFonts w:cs="Times New Roman"/>
          <w:color w:val="000000" w:themeColor="text1"/>
        </w:rPr>
        <w:t xml:space="preserve">, J., 1982. Astronomical formulae for calculators. 2nd ed. Richmond: </w:t>
      </w:r>
      <w:proofErr w:type="spellStart"/>
      <w:r w:rsidRPr="006C52A2">
        <w:rPr>
          <w:rFonts w:cs="Times New Roman"/>
          <w:color w:val="000000" w:themeColor="text1"/>
        </w:rPr>
        <w:t>Willmann</w:t>
      </w:r>
      <w:proofErr w:type="spellEnd"/>
      <w:r w:rsidRPr="006C52A2">
        <w:rPr>
          <w:rFonts w:cs="Times New Roman"/>
          <w:color w:val="000000" w:themeColor="text1"/>
        </w:rPr>
        <w:t>-Bell.</w:t>
      </w:r>
    </w:p>
    <w:p w14:paraId="37BAF9A8" w14:textId="77777777" w:rsidR="00E25FB8" w:rsidRPr="006C52A2" w:rsidRDefault="00E25FB8" w:rsidP="006C52A2">
      <w:pPr>
        <w:spacing w:before="240"/>
      </w:pPr>
      <w:proofErr w:type="spellStart"/>
      <w:r w:rsidRPr="006C52A2">
        <w:lastRenderedPageBreak/>
        <w:t>Pimm</w:t>
      </w:r>
      <w:proofErr w:type="spellEnd"/>
      <w:r w:rsidRPr="006C52A2">
        <w:t xml:space="preserve">, S.L., Jenkins, C.N., </w:t>
      </w:r>
      <w:proofErr w:type="spellStart"/>
      <w:r w:rsidRPr="006C52A2">
        <w:t>Abell</w:t>
      </w:r>
      <w:proofErr w:type="spellEnd"/>
      <w:r w:rsidRPr="006C52A2">
        <w:t xml:space="preserve">, R., Brooks, T.M., </w:t>
      </w:r>
      <w:proofErr w:type="spellStart"/>
      <w:r w:rsidRPr="006C52A2">
        <w:t>Gittleman</w:t>
      </w:r>
      <w:proofErr w:type="spellEnd"/>
      <w:r w:rsidRPr="006C52A2">
        <w:t xml:space="preserve">, J.L., Joppa, L.N., Raven, P.H., Roberts, C.M., </w:t>
      </w:r>
      <w:r w:rsidR="007F2D0A">
        <w:t xml:space="preserve">&amp; </w:t>
      </w:r>
      <w:r w:rsidRPr="006C52A2">
        <w:t>Sexto</w:t>
      </w:r>
      <w:r w:rsidR="006C52A2" w:rsidRPr="006C52A2">
        <w:t>n, J.O.,</w:t>
      </w:r>
      <w:r w:rsidRPr="006C52A2">
        <w:t xml:space="preserve"> 2014. The biodiversity of species and their rates of extinction, distribution, and protection. Science 344, 1246752 (2014). DOI: 10.1126/ science.1246752</w:t>
      </w:r>
      <w:r w:rsidR="006C52A2">
        <w:t>.</w:t>
      </w:r>
    </w:p>
    <w:p w14:paraId="1B0884B7" w14:textId="77777777" w:rsidR="00750F36" w:rsidRPr="006C52A2" w:rsidRDefault="00750F36" w:rsidP="006C52A2">
      <w:pPr>
        <w:spacing w:before="240"/>
      </w:pPr>
      <w:r w:rsidRPr="006C52A2">
        <w:t xml:space="preserve">Pistorius P.A. &amp; Taylor, F.E., 2006. Assessment of the status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on Aldabra Atoll. Unpublished report.</w:t>
      </w:r>
    </w:p>
    <w:p w14:paraId="30D81C6D" w14:textId="77777777" w:rsidR="00750F36" w:rsidRPr="006C52A2" w:rsidRDefault="00750F36" w:rsidP="006C52A2">
      <w:pPr>
        <w:spacing w:before="240"/>
        <w:rPr>
          <w:rFonts w:eastAsia="AdvTTf27234c6" w:cs="AdvTTf27234c6"/>
          <w:color w:val="231F20"/>
        </w:rPr>
      </w:pPr>
      <w:proofErr w:type="spellStart"/>
      <w:r w:rsidRPr="006C52A2">
        <w:t>Poupin</w:t>
      </w:r>
      <w:proofErr w:type="spellEnd"/>
      <w:r w:rsidRPr="006C52A2">
        <w:t xml:space="preserve">, J., </w:t>
      </w:r>
      <w:proofErr w:type="spellStart"/>
      <w:r w:rsidRPr="006C52A2">
        <w:t>Zubia</w:t>
      </w:r>
      <w:proofErr w:type="spellEnd"/>
      <w:r w:rsidRPr="006C52A2">
        <w:t xml:space="preserve">, M., </w:t>
      </w:r>
      <w:proofErr w:type="spellStart"/>
      <w:r w:rsidRPr="006C52A2">
        <w:t>Gravier</w:t>
      </w:r>
      <w:proofErr w:type="spellEnd"/>
      <w:r w:rsidRPr="006C52A2">
        <w:t xml:space="preserve">-Bonnet, N., </w:t>
      </w:r>
      <w:proofErr w:type="spellStart"/>
      <w:r w:rsidRPr="006C52A2">
        <w:t>Chabanet</w:t>
      </w:r>
      <w:proofErr w:type="spellEnd"/>
      <w:r w:rsidRPr="006C52A2">
        <w:t xml:space="preserve">, P., 2013. Crustacea </w:t>
      </w:r>
      <w:proofErr w:type="spellStart"/>
      <w:r w:rsidRPr="006C52A2">
        <w:t>decapoda</w:t>
      </w:r>
      <w:proofErr w:type="spellEnd"/>
      <w:r w:rsidRPr="006C52A2">
        <w:t xml:space="preserve"> of </w:t>
      </w:r>
      <w:proofErr w:type="spellStart"/>
      <w:r w:rsidRPr="006C52A2">
        <w:t>Glorieuses</w:t>
      </w:r>
      <w:proofErr w:type="spellEnd"/>
      <w:r w:rsidRPr="006C52A2">
        <w:t xml:space="preserve"> Islands with notes on the distribution of the coconut crab (</w:t>
      </w:r>
      <w:proofErr w:type="spellStart"/>
      <w:r w:rsidRPr="006C52A2">
        <w:rPr>
          <w:i/>
        </w:rPr>
        <w:t>Birgus</w:t>
      </w:r>
      <w:proofErr w:type="spellEnd"/>
      <w:r w:rsidRPr="006C52A2">
        <w:rPr>
          <w:i/>
        </w:rPr>
        <w:t xml:space="preserve"> </w:t>
      </w:r>
      <w:proofErr w:type="spellStart"/>
      <w:r w:rsidRPr="006C52A2">
        <w:rPr>
          <w:i/>
        </w:rPr>
        <w:t>latro</w:t>
      </w:r>
      <w:proofErr w:type="spellEnd"/>
      <w:r w:rsidRPr="006C52A2">
        <w:t xml:space="preserve">) in the Western Indian Ocean. </w:t>
      </w:r>
      <w:r w:rsidRPr="006C52A2">
        <w:rPr>
          <w:rFonts w:cs="AdvTT02e3867f.I"/>
          <w:color w:val="231F20"/>
        </w:rPr>
        <w:t>Marine Biodiversity Records</w:t>
      </w:r>
      <w:r w:rsidRPr="006C52A2">
        <w:rPr>
          <w:rFonts w:eastAsia="AdvTTf27234c6" w:cs="AdvTTf27234c6"/>
          <w:color w:val="231F20"/>
        </w:rPr>
        <w:t>, 2013. Vol. 6; e125; 2013 Published online. doi:10.1017/S175526721300105X</w:t>
      </w:r>
    </w:p>
    <w:p w14:paraId="6DC7410F" w14:textId="77777777" w:rsidR="00750F36" w:rsidRPr="006C52A2" w:rsidRDefault="00750F36" w:rsidP="006C52A2">
      <w:pPr>
        <w:spacing w:before="240"/>
        <w:rPr>
          <w:rFonts w:cs="Times New Roman"/>
          <w:color w:val="000000" w:themeColor="text1"/>
        </w:rPr>
      </w:pPr>
      <w:proofErr w:type="spellStart"/>
      <w:r w:rsidRPr="006C52A2">
        <w:rPr>
          <w:rFonts w:cs="Times New Roman"/>
          <w:color w:val="000000" w:themeColor="text1"/>
        </w:rPr>
        <w:t>Royle</w:t>
      </w:r>
      <w:proofErr w:type="spellEnd"/>
      <w:r w:rsidRPr="006C52A2">
        <w:rPr>
          <w:rFonts w:cs="Times New Roman"/>
          <w:color w:val="000000" w:themeColor="text1"/>
        </w:rPr>
        <w:t xml:space="preserve">, A.J., Dawson, D.K., and Bates, S., 2004. </w:t>
      </w:r>
      <w:proofErr w:type="spellStart"/>
      <w:r w:rsidRPr="006C52A2">
        <w:rPr>
          <w:rFonts w:cs="Times New Roman"/>
          <w:color w:val="000000" w:themeColor="text1"/>
        </w:rPr>
        <w:t>Modeling</w:t>
      </w:r>
      <w:proofErr w:type="spellEnd"/>
      <w:r w:rsidRPr="006C52A2">
        <w:rPr>
          <w:rFonts w:cs="Times New Roman"/>
          <w:color w:val="000000" w:themeColor="text1"/>
        </w:rPr>
        <w:t xml:space="preserve"> abundance effects in distance sampling. Ecology 85 (6): 1591–7. doi:</w:t>
      </w:r>
      <w:hyperlink r:id="rId21">
        <w:r w:rsidRPr="006C52A2">
          <w:rPr>
            <w:rStyle w:val="Hyperlink"/>
            <w:rFonts w:cs="Times New Roman"/>
            <w:color w:val="000000" w:themeColor="text1"/>
          </w:rPr>
          <w:t>10.1890/03-3127</w:t>
        </w:r>
      </w:hyperlink>
    </w:p>
    <w:p w14:paraId="1017D6E3" w14:textId="77777777" w:rsidR="00750F36" w:rsidRPr="006C52A2" w:rsidRDefault="00750F36" w:rsidP="006C52A2">
      <w:pPr>
        <w:spacing w:before="240"/>
        <w:rPr>
          <w:rFonts w:cs="Times New Roman"/>
          <w:color w:val="000000" w:themeColor="text1"/>
        </w:rPr>
      </w:pPr>
      <w:r w:rsidRPr="006C52A2">
        <w:t xml:space="preserve">Sato, T., </w:t>
      </w:r>
      <w:proofErr w:type="spellStart"/>
      <w:r w:rsidRPr="006C52A2">
        <w:t>Yoseda</w:t>
      </w:r>
      <w:proofErr w:type="spellEnd"/>
      <w:r w:rsidRPr="006C52A2">
        <w:t xml:space="preserve">, K., 2008. Reproductive season and female maturity size of coconut crab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rPr>
          <w:rFonts w:cs="KCAMD P+ Adv Mc_ Times"/>
        </w:rPr>
        <w:t xml:space="preserve"> </w:t>
      </w:r>
      <w:r w:rsidRPr="006C52A2">
        <w:t xml:space="preserve">on </w:t>
      </w:r>
      <w:proofErr w:type="spellStart"/>
      <w:r w:rsidRPr="006C52A2">
        <w:t>Hatoma</w:t>
      </w:r>
      <w:proofErr w:type="spellEnd"/>
      <w:r w:rsidRPr="006C52A2">
        <w:t xml:space="preserve"> Island, southern Japan. Fisheries Science 74, 1277–1282.</w:t>
      </w:r>
    </w:p>
    <w:p w14:paraId="7D9B6E72" w14:textId="77777777" w:rsidR="00750F36" w:rsidRPr="006C52A2" w:rsidRDefault="00750F36" w:rsidP="006C52A2">
      <w:pPr>
        <w:spacing w:before="240"/>
        <w:rPr>
          <w:b/>
          <w:lang w:val="en-US"/>
        </w:rPr>
      </w:pPr>
      <w:r w:rsidRPr="006C52A2">
        <w:rPr>
          <w:rFonts w:cs="Times New Roman"/>
          <w:color w:val="000000" w:themeColor="text1"/>
        </w:rPr>
        <w:t xml:space="preserve">Sato, T., &amp; </w:t>
      </w:r>
      <w:proofErr w:type="spellStart"/>
      <w:r w:rsidRPr="006C52A2">
        <w:rPr>
          <w:rFonts w:cs="Times New Roman"/>
          <w:color w:val="000000" w:themeColor="text1"/>
        </w:rPr>
        <w:t>Yoseda</w:t>
      </w:r>
      <w:proofErr w:type="spellEnd"/>
      <w:r w:rsidRPr="006C52A2">
        <w:rPr>
          <w:rFonts w:cs="Times New Roman"/>
          <w:color w:val="000000" w:themeColor="text1"/>
        </w:rPr>
        <w:t xml:space="preserve">. K., 2009. Prediction of timing of mating and egg extrusion in the coconut crab </w:t>
      </w:r>
      <w:proofErr w:type="spellStart"/>
      <w:r w:rsidRPr="006C52A2">
        <w:rPr>
          <w:rFonts w:cs="Times New Roman"/>
          <w:i/>
          <w:color w:val="000000" w:themeColor="text1"/>
        </w:rPr>
        <w:t>Birgus</w:t>
      </w:r>
      <w:proofErr w:type="spellEnd"/>
      <w:r w:rsidRPr="006C52A2">
        <w:rPr>
          <w:rFonts w:cs="Times New Roman"/>
          <w:i/>
          <w:color w:val="000000" w:themeColor="text1"/>
        </w:rPr>
        <w:t xml:space="preserve"> </w:t>
      </w:r>
      <w:proofErr w:type="spellStart"/>
      <w:r w:rsidRPr="006C52A2">
        <w:rPr>
          <w:rFonts w:cs="Times New Roman"/>
          <w:i/>
          <w:color w:val="000000" w:themeColor="text1"/>
        </w:rPr>
        <w:t>latro</w:t>
      </w:r>
      <w:proofErr w:type="spellEnd"/>
      <w:r w:rsidRPr="006C52A2">
        <w:rPr>
          <w:rFonts w:cs="Times New Roman"/>
          <w:color w:val="000000" w:themeColor="text1"/>
        </w:rPr>
        <w:t xml:space="preserve"> judged from female </w:t>
      </w:r>
      <w:proofErr w:type="spellStart"/>
      <w:r w:rsidRPr="006C52A2">
        <w:rPr>
          <w:rFonts w:cs="Times New Roman"/>
          <w:color w:val="000000" w:themeColor="text1"/>
        </w:rPr>
        <w:t>pleonal</w:t>
      </w:r>
      <w:proofErr w:type="spellEnd"/>
      <w:r w:rsidRPr="006C52A2">
        <w:rPr>
          <w:rFonts w:cs="Times New Roman"/>
          <w:color w:val="000000" w:themeColor="text1"/>
        </w:rPr>
        <w:t xml:space="preserve"> expansion. Fisheries Science 75 (3): 641–48. doi:</w:t>
      </w:r>
      <w:hyperlink r:id="rId22">
        <w:r w:rsidRPr="006C52A2">
          <w:rPr>
            <w:rStyle w:val="Hyperlink"/>
            <w:rFonts w:cs="Times New Roman"/>
            <w:color w:val="000000" w:themeColor="text1"/>
          </w:rPr>
          <w:t>10.1007/s12562-009-0093-1</w:t>
        </w:r>
      </w:hyperlink>
    </w:p>
    <w:p w14:paraId="4EE8FD28" w14:textId="77777777" w:rsidR="00750F36" w:rsidRPr="006C52A2" w:rsidRDefault="00750F36" w:rsidP="006C52A2">
      <w:pPr>
        <w:spacing w:before="240"/>
      </w:pPr>
      <w:r w:rsidRPr="006C52A2">
        <w:t xml:space="preserve">Schiller, C.B., 1992. Assessment of the status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on Niue island with recommendations regarding an appropriate resource management strategy. Consultancy report FAO Rome Italy: 69p</w:t>
      </w:r>
    </w:p>
    <w:p w14:paraId="5B44B72E" w14:textId="77777777" w:rsidR="00750F36" w:rsidRPr="006C52A2" w:rsidRDefault="00750F36" w:rsidP="006C52A2">
      <w:pPr>
        <w:spacing w:before="240"/>
      </w:pPr>
      <w:proofErr w:type="spellStart"/>
      <w:r w:rsidRPr="006C52A2">
        <w:rPr>
          <w:rFonts w:cs="AdvOT596495f2"/>
        </w:rPr>
        <w:t>Stoddart</w:t>
      </w:r>
      <w:proofErr w:type="spellEnd"/>
      <w:r w:rsidRPr="006C52A2">
        <w:rPr>
          <w:rFonts w:cs="AdvOT596495f2"/>
        </w:rPr>
        <w:t>, D.R., &amp; Mole, L.U., 1977. Climate of Aldabra Atoll. Atoll Research Bulletin 202, 1</w:t>
      </w:r>
      <w:r w:rsidRPr="006C52A2">
        <w:rPr>
          <w:rFonts w:eastAsia="AdvOT596495f2+20" w:cs="AdvOT596495f2+20"/>
        </w:rPr>
        <w:t>–</w:t>
      </w:r>
      <w:r w:rsidRPr="006C52A2">
        <w:rPr>
          <w:rFonts w:cs="AdvOT596495f2"/>
        </w:rPr>
        <w:t>21.</w:t>
      </w:r>
      <w:r w:rsidR="006C52A2">
        <w:t xml:space="preserve"> </w:t>
      </w:r>
      <w:r w:rsidRPr="006C52A2">
        <w:rPr>
          <w:rFonts w:cs="AdvOT596495f2"/>
        </w:rPr>
        <w:t>http://dx.doi.org/10.5479/si.00775630.202.1</w:t>
      </w:r>
    </w:p>
    <w:p w14:paraId="76343CC5" w14:textId="77777777" w:rsidR="006C52A2" w:rsidRDefault="006C52A2" w:rsidP="006C52A2">
      <w:pPr>
        <w:spacing w:before="240"/>
        <w:rPr>
          <w:rFonts w:cs="Times New Roman"/>
          <w:color w:val="000000" w:themeColor="text1"/>
        </w:rPr>
      </w:pPr>
      <w:proofErr w:type="spellStart"/>
      <w:r>
        <w:rPr>
          <w:rFonts w:cs="Times New Roman"/>
          <w:color w:val="000000" w:themeColor="text1"/>
        </w:rPr>
        <w:t>Veron</w:t>
      </w:r>
      <w:proofErr w:type="spellEnd"/>
      <w:r>
        <w:rPr>
          <w:rFonts w:cs="Times New Roman"/>
          <w:color w:val="000000" w:themeColor="text1"/>
        </w:rPr>
        <w:t xml:space="preserve">, S., </w:t>
      </w:r>
      <w:proofErr w:type="spellStart"/>
      <w:r>
        <w:rPr>
          <w:rFonts w:cs="Times New Roman"/>
          <w:color w:val="000000" w:themeColor="text1"/>
        </w:rPr>
        <w:t>Penone</w:t>
      </w:r>
      <w:proofErr w:type="spellEnd"/>
      <w:r>
        <w:rPr>
          <w:rFonts w:cs="Times New Roman"/>
          <w:color w:val="000000" w:themeColor="text1"/>
        </w:rPr>
        <w:t xml:space="preserve">, C., </w:t>
      </w:r>
      <w:proofErr w:type="spellStart"/>
      <w:r>
        <w:rPr>
          <w:rFonts w:cs="Times New Roman"/>
          <w:color w:val="000000" w:themeColor="text1"/>
        </w:rPr>
        <w:t>Clergeau</w:t>
      </w:r>
      <w:proofErr w:type="spellEnd"/>
      <w:r>
        <w:rPr>
          <w:rFonts w:cs="Times New Roman"/>
          <w:color w:val="000000" w:themeColor="text1"/>
        </w:rPr>
        <w:t xml:space="preserve">, P., Costa, G.C., </w:t>
      </w:r>
      <w:proofErr w:type="spellStart"/>
      <w:r>
        <w:rPr>
          <w:rFonts w:cs="Times New Roman"/>
          <w:color w:val="000000" w:themeColor="text1"/>
        </w:rPr>
        <w:t>Oliviera</w:t>
      </w:r>
      <w:proofErr w:type="spellEnd"/>
      <w:r>
        <w:rPr>
          <w:rFonts w:cs="Times New Roman"/>
          <w:color w:val="000000" w:themeColor="text1"/>
        </w:rPr>
        <w:t xml:space="preserve">, B.F., Sao-Pedro, V.A., </w:t>
      </w:r>
      <w:r w:rsidR="007F2D0A">
        <w:rPr>
          <w:rFonts w:cs="Times New Roman"/>
          <w:color w:val="000000" w:themeColor="text1"/>
        </w:rPr>
        <w:t xml:space="preserve">&amp; </w:t>
      </w:r>
      <w:proofErr w:type="spellStart"/>
      <w:r>
        <w:rPr>
          <w:rFonts w:cs="Times New Roman"/>
          <w:color w:val="000000" w:themeColor="text1"/>
        </w:rPr>
        <w:t>Pavoine</w:t>
      </w:r>
      <w:proofErr w:type="spellEnd"/>
      <w:r>
        <w:rPr>
          <w:rFonts w:cs="Times New Roman"/>
          <w:color w:val="000000" w:themeColor="text1"/>
        </w:rPr>
        <w:t xml:space="preserve">, S., 2016. Integrating data-deficient species in analyses of evolutionary history loss. </w:t>
      </w:r>
      <w:r w:rsidR="007F2D0A">
        <w:t xml:space="preserve">Ecology and Evolution published by John Wiley &amp; Sons Ltd. </w:t>
      </w:r>
      <w:proofErr w:type="spellStart"/>
      <w:r w:rsidR="007F2D0A">
        <w:t>doi</w:t>
      </w:r>
      <w:proofErr w:type="spellEnd"/>
      <w:r w:rsidR="007F2D0A">
        <w:t>: 10.1002/ece3.2390.</w:t>
      </w:r>
    </w:p>
    <w:p w14:paraId="4D0C4255"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Wood, S.N., 2006a. Generalized additive models: an introduction with R. CRC press.</w:t>
      </w:r>
    </w:p>
    <w:p w14:paraId="6A599EF4"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Wood, S.N. 2006b. Low-Rank Scale-Invariant Tensor Product Smooths for Generalized Additive Mixed Models. Biometrics 62 (4): 1025–36. doi:</w:t>
      </w:r>
      <w:hyperlink r:id="rId23">
        <w:r w:rsidRPr="006C52A2">
          <w:rPr>
            <w:rStyle w:val="Hyperlink"/>
            <w:rFonts w:cs="Times New Roman"/>
            <w:color w:val="000000" w:themeColor="text1"/>
          </w:rPr>
          <w:t>10.1111/j.1541-0420.</w:t>
        </w:r>
        <w:proofErr w:type="gramStart"/>
        <w:r w:rsidRPr="006C52A2">
          <w:rPr>
            <w:rStyle w:val="Hyperlink"/>
            <w:rFonts w:cs="Times New Roman"/>
            <w:color w:val="000000" w:themeColor="text1"/>
          </w:rPr>
          <w:t>2006.00574.x</w:t>
        </w:r>
        <w:proofErr w:type="gramEnd"/>
      </w:hyperlink>
    </w:p>
    <w:p w14:paraId="0B33DBF2" w14:textId="77777777" w:rsidR="00354B25" w:rsidRPr="006C52A2" w:rsidRDefault="00354B25" w:rsidP="006C52A2">
      <w:pPr>
        <w:rPr>
          <w:rFonts w:cs="Times New Roman"/>
          <w:color w:val="000000" w:themeColor="text1"/>
        </w:rPr>
      </w:pPr>
    </w:p>
    <w:sectPr w:rsidR="00354B25" w:rsidRPr="006C52A2" w:rsidSect="00C30B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rt" w:date="2017-09-10T08:26:00Z" w:initials="AJ">
    <w:p w14:paraId="0BDBC404" w14:textId="77777777" w:rsidR="00284B17" w:rsidRDefault="00284B17">
      <w:pPr>
        <w:pStyle w:val="CommentText"/>
      </w:pPr>
      <w:r>
        <w:rPr>
          <w:rStyle w:val="CommentReference"/>
        </w:rPr>
        <w:annotationRef/>
      </w:r>
      <w:r>
        <w:t>Author list to be decided, will include Pierre? Heather?</w:t>
      </w:r>
    </w:p>
  </w:comment>
  <w:comment w:id="1" w:author="Fernando Cagua" w:date="2017-09-25T15:30:00Z" w:initials="FC">
    <w:p w14:paraId="08FB74CB" w14:textId="77777777" w:rsidR="00F23955" w:rsidRDefault="00F23955">
      <w:pPr>
        <w:pStyle w:val="CommentText"/>
      </w:pPr>
      <w:r>
        <w:rPr>
          <w:rStyle w:val="CommentReference"/>
        </w:rPr>
        <w:annotationRef/>
      </w:r>
      <w:r>
        <w:t>Needs at least one</w:t>
      </w:r>
      <w:r w:rsidR="00E1793C">
        <w:t xml:space="preserve"> sentence for justification</w:t>
      </w:r>
    </w:p>
  </w:comment>
  <w:comment w:id="2" w:author="Fernando Cagua" w:date="2017-09-26T17:20:00Z" w:initials="FC">
    <w:p w14:paraId="31BC5116" w14:textId="77777777" w:rsidR="00AF3EF0" w:rsidRDefault="00AF3EF0">
      <w:pPr>
        <w:pStyle w:val="CommentText"/>
      </w:pPr>
      <w:r>
        <w:rPr>
          <w:rStyle w:val="CommentReference"/>
        </w:rPr>
        <w:annotationRef/>
      </w:r>
      <w:r>
        <w:t xml:space="preserve">Here and </w:t>
      </w:r>
      <w:proofErr w:type="spellStart"/>
      <w:r>
        <w:t>troughout</w:t>
      </w:r>
      <w:proofErr w:type="spellEnd"/>
      <w:r>
        <w:t xml:space="preserve"> the manuscript: make sure there is a space between B. and </w:t>
      </w:r>
      <w:proofErr w:type="spellStart"/>
      <w:r>
        <w:t>latro</w:t>
      </w:r>
      <w:proofErr w:type="spellEnd"/>
    </w:p>
  </w:comment>
  <w:comment w:id="22" w:author="Fernando Cagua" w:date="2017-09-25T16:31:00Z" w:initials="FC">
    <w:p w14:paraId="207F7B75" w14:textId="77777777" w:rsidR="004A23B8" w:rsidRDefault="004A23B8">
      <w:pPr>
        <w:pStyle w:val="CommentText"/>
      </w:pPr>
      <w:r>
        <w:rPr>
          <w:rStyle w:val="CommentReference"/>
        </w:rPr>
        <w:annotationRef/>
      </w:r>
      <w:r>
        <w:t>The description of the islands is not relevant for this study because it only took place in one of them</w:t>
      </w:r>
    </w:p>
  </w:comment>
  <w:comment w:id="24" w:author="Fernando Cagua" w:date="2017-09-25T16:34:00Z" w:initials="FC">
    <w:p w14:paraId="55AFEF66" w14:textId="77777777" w:rsidR="004A23B8" w:rsidRDefault="004A23B8">
      <w:pPr>
        <w:pStyle w:val="CommentText"/>
      </w:pPr>
      <w:r>
        <w:rPr>
          <w:rStyle w:val="CommentReference"/>
        </w:rPr>
        <w:annotationRef/>
      </w:r>
      <w:r>
        <w:t>You hav</w:t>
      </w:r>
      <w:r w:rsidR="002943A3">
        <w:t>e not introduced morphs before. Either remove or explain it before. Morphs do not occur in all populations</w:t>
      </w:r>
    </w:p>
  </w:comment>
  <w:comment w:id="40" w:author="Burt" w:date="2017-08-17T11:42:00Z" w:initials="AJ">
    <w:p w14:paraId="59800939" w14:textId="77777777" w:rsidR="00284B17" w:rsidRDefault="00284B17">
      <w:pPr>
        <w:pStyle w:val="CommentText"/>
      </w:pPr>
      <w:r>
        <w:rPr>
          <w:rStyle w:val="CommentReference"/>
        </w:rPr>
        <w:annotationRef/>
      </w:r>
      <w:r>
        <w:t>P-values/statistics required</w:t>
      </w:r>
    </w:p>
  </w:comment>
  <w:comment w:id="59" w:author="Fernando Cagua" w:date="2017-09-26T17:17:00Z" w:initials="FC">
    <w:p w14:paraId="1FEEC280" w14:textId="17EF269B" w:rsidR="00AF3EF0" w:rsidRDefault="00AF3EF0">
      <w:pPr>
        <w:pStyle w:val="CommentText"/>
      </w:pPr>
      <w:r>
        <w:rPr>
          <w:rStyle w:val="CommentReference"/>
        </w:rPr>
        <w:annotationRef/>
      </w:r>
      <w:r>
        <w:t xml:space="preserve">Removed the last paragraph altogether because it’s only relevant to Aldabra management. This needs to be replaced with a paragraph that discusses the broader implications of this study. Think on lessons that managers in other islands in the world could find </w:t>
      </w:r>
      <w:proofErr w:type="spellStart"/>
      <w:r>
        <w:t>benefitial</w:t>
      </w:r>
      <w:proofErr w:type="spellEnd"/>
      <w:r>
        <w:t xml:space="preserve"> for improving conservation of </w:t>
      </w:r>
      <w:proofErr w:type="spellStart"/>
      <w:r>
        <w:t>CCrab</w:t>
      </w:r>
      <w:proofErr w:type="spellEnd"/>
      <w:r>
        <w:t xml:space="preserve"> and even other species. </w:t>
      </w:r>
      <w:r w:rsidR="00180782">
        <w:t xml:space="preserve">That paragraph would be great for a report or even a local journal, but not if we’re aiming </w:t>
      </w:r>
      <w:r w:rsidR="009D3B9E">
        <w:t>a bit higher on an international journal</w:t>
      </w:r>
    </w:p>
  </w:comment>
  <w:comment w:id="66" w:author="Fernando Cagua" w:date="2017-09-26T17:07:00Z" w:initials="FC">
    <w:p w14:paraId="25A86678" w14:textId="77777777" w:rsidR="00192101" w:rsidRDefault="00192101">
      <w:pPr>
        <w:pStyle w:val="CommentText"/>
      </w:pPr>
      <w:r>
        <w:rPr>
          <w:rStyle w:val="CommentReference"/>
        </w:rPr>
        <w:annotationRef/>
      </w:r>
      <w:r>
        <w:t>This sentence seems unconnected from the rest of the paragraph</w:t>
      </w:r>
    </w:p>
  </w:comment>
  <w:comment w:id="94" w:author="Fernando Cagua" w:date="2017-09-26T17:22:00Z" w:initials="FC">
    <w:p w14:paraId="486FC563" w14:textId="77777777" w:rsidR="00C918B3" w:rsidRDefault="00C918B3">
      <w:pPr>
        <w:pStyle w:val="CommentText"/>
      </w:pPr>
      <w:r>
        <w:rPr>
          <w:rStyle w:val="CommentReference"/>
        </w:rPr>
        <w:annotationRef/>
      </w:r>
      <w:r>
        <w:t>Try to specify in the last paragraph in the discussion the lessons you mention here</w:t>
      </w:r>
    </w:p>
  </w:comment>
  <w:comment w:id="95" w:author="Fernando Cagua" w:date="2017-09-26T17:23:00Z" w:initials="FC">
    <w:p w14:paraId="02F43EDC" w14:textId="77777777" w:rsidR="00C918B3" w:rsidRDefault="00C918B3">
      <w:pPr>
        <w:pStyle w:val="CommentText"/>
      </w:pPr>
      <w:r>
        <w:rPr>
          <w:rStyle w:val="CommentReference"/>
        </w:rPr>
        <w:annotationRef/>
      </w:r>
      <w:r>
        <w:t>Authors are never included in the Acknowledgements as they are the ones writing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BC404" w15:done="0"/>
  <w15:commentEx w15:paraId="08FB74CB" w15:done="0"/>
  <w15:commentEx w15:paraId="31BC5116" w15:done="0"/>
  <w15:commentEx w15:paraId="207F7B75" w15:done="0"/>
  <w15:commentEx w15:paraId="55AFEF66" w15:done="0"/>
  <w15:commentEx w15:paraId="59800939" w15:done="0"/>
  <w15:commentEx w15:paraId="1FEEC280" w15:done="0"/>
  <w15:commentEx w15:paraId="25A86678" w15:done="0"/>
  <w15:commentEx w15:paraId="486FC563" w15:done="0"/>
  <w15:commentEx w15:paraId="02F43E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11DB2" w14:textId="77777777" w:rsidR="00C032EB" w:rsidRDefault="00C032EB" w:rsidP="00926F04">
      <w:pPr>
        <w:spacing w:after="0" w:line="240" w:lineRule="auto"/>
      </w:pPr>
      <w:r>
        <w:separator/>
      </w:r>
    </w:p>
  </w:endnote>
  <w:endnote w:type="continuationSeparator" w:id="0">
    <w:p w14:paraId="47E6A3C5" w14:textId="77777777" w:rsidR="00C032EB" w:rsidRDefault="00C032EB"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OT596495f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Book">
    <w:panose1 w:val="00000000000000000000"/>
    <w:charset w:val="00"/>
    <w:family w:val="roman"/>
    <w:notTrueType/>
    <w:pitch w:val="default"/>
    <w:sig w:usb0="00000003" w:usb1="00000000" w:usb2="00000000" w:usb3="00000000" w:csb0="00000001"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Palatino">
    <w:panose1 w:val="00000000000000000000"/>
    <w:charset w:val="00"/>
    <w:family w:val="roman"/>
    <w:pitch w:val="variable"/>
    <w:sig w:usb0="A00002FF" w:usb1="7800205A" w:usb2="14600000" w:usb3="00000000" w:csb0="00000193"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Times-Roman">
    <w:altName w:val="Times"/>
    <w:charset w:val="00"/>
    <w:family w:val="roman"/>
    <w:pitch w:val="variable"/>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FranklinGothic-Heavy">
    <w:panose1 w:val="00000000000000000000"/>
    <w:charset w:val="00"/>
    <w:family w:val="swiss"/>
    <w:notTrueType/>
    <w:pitch w:val="default"/>
    <w:sig w:usb0="00000003" w:usb1="00000000" w:usb2="00000000" w:usb3="00000000" w:csb0="00000001" w:csb1="00000000"/>
  </w:font>
  <w:font w:name="MathPackOne">
    <w:panose1 w:val="00000000000000000000"/>
    <w:charset w:val="00"/>
    <w:family w:val="auto"/>
    <w:notTrueType/>
    <w:pitch w:val="default"/>
    <w:sig w:usb0="00000003" w:usb1="00000000" w:usb2="00000000" w:usb3="00000000" w:csb0="00000001" w:csb1="00000000"/>
  </w:font>
  <w:font w:name="MacmillanMixed1">
    <w:panose1 w:val="00000000000000000000"/>
    <w:charset w:val="00"/>
    <w:family w:val="auto"/>
    <w:notTrueType/>
    <w:pitch w:val="default"/>
    <w:sig w:usb0="00000003" w:usb1="00000000" w:usb2="00000000" w:usb3="00000000" w:csb0="00000001" w:csb1="00000000"/>
  </w:font>
  <w:font w:name="Garamond-BookItalic">
    <w:panose1 w:val="00000000000000000000"/>
    <w:charset w:val="00"/>
    <w:family w:val="roman"/>
    <w:notTrueType/>
    <w:pitch w:val="default"/>
    <w:sig w:usb0="00000003" w:usb1="00000000" w:usb2="00000000" w:usb3="00000000" w:csb0="00000001" w:csb1="00000000"/>
  </w:font>
  <w:font w:name="Calibri-Italic">
    <w:altName w:val="Arial Unicode MS"/>
    <w:panose1 w:val="00000000000000000000"/>
    <w:charset w:val="80"/>
    <w:family w:val="auto"/>
    <w:notTrueType/>
    <w:pitch w:val="default"/>
    <w:sig w:usb0="00000000" w:usb1="08070000" w:usb2="00000010" w:usb3="00000000" w:csb0="00020000" w:csb1="00000000"/>
  </w:font>
  <w:font w:name="Calibri,Italic">
    <w:panose1 w:val="00000000000000000000"/>
    <w:charset w:val="00"/>
    <w:family w:val="auto"/>
    <w:notTrueType/>
    <w:pitch w:val="default"/>
    <w:sig w:usb0="00000003" w:usb1="00000000" w:usb2="00000000" w:usb3="00000000" w:csb0="00000001" w:csb1="00000000"/>
  </w:font>
  <w:font w:name="KCAMD P+ Adv Mc_ Times">
    <w:altName w:val="Adv Mc"/>
    <w:panose1 w:val="00000000000000000000"/>
    <w:charset w:val="00"/>
    <w:family w:val="roman"/>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AdvGulliv-I">
    <w:panose1 w:val="00000000000000000000"/>
    <w:charset w:val="00"/>
    <w:family w:val="auto"/>
    <w:notTrueType/>
    <w:pitch w:val="default"/>
    <w:sig w:usb0="00000003" w:usb1="00000000" w:usb2="00000000" w:usb3="00000000" w:csb0="00000001" w:csb1="00000000"/>
  </w:font>
  <w:font w:name="CharisSIL">
    <w:panose1 w:val="00000000000000000000"/>
    <w:charset w:val="00"/>
    <w:family w:val="auto"/>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dvTT02e3867f.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DelRangeStart w:id="97" w:author="Fernando Cagua" w:date="2017-09-25T16:33:00Z"/>
  <w:sdt>
    <w:sdtPr>
      <w:id w:val="-1997333268"/>
      <w:docPartObj>
        <w:docPartGallery w:val="Page Numbers (Bottom of Page)"/>
        <w:docPartUnique/>
      </w:docPartObj>
    </w:sdtPr>
    <w:sdtEndPr>
      <w:rPr>
        <w:noProof/>
      </w:rPr>
    </w:sdtEndPr>
    <w:sdtContent>
      <w:customXmlDelRangeEnd w:id="97"/>
      <w:p w14:paraId="37DB95EE" w14:textId="77777777" w:rsidR="00284B17" w:rsidDel="004A23B8" w:rsidRDefault="00BF6008">
        <w:pPr>
          <w:pStyle w:val="Footer"/>
          <w:jc w:val="center"/>
          <w:rPr>
            <w:del w:id="98" w:author="Fernando Cagua" w:date="2017-09-25T16:33:00Z"/>
          </w:rPr>
        </w:pPr>
        <w:del w:id="99" w:author="Fernando Cagua" w:date="2017-09-25T16:33:00Z">
          <w:r w:rsidDel="004A23B8">
            <w:fldChar w:fldCharType="begin"/>
          </w:r>
          <w:r w:rsidDel="004A23B8">
            <w:delInstrText xml:space="preserve"> PAGE   \* MERGEFORMAT </w:delInstrText>
          </w:r>
          <w:r w:rsidDel="004A23B8">
            <w:fldChar w:fldCharType="separate"/>
          </w:r>
          <w:r w:rsidR="004A23B8" w:rsidDel="004A23B8">
            <w:rPr>
              <w:noProof/>
            </w:rPr>
            <w:delText>4</w:delText>
          </w:r>
          <w:r w:rsidDel="004A23B8">
            <w:rPr>
              <w:noProof/>
            </w:rPr>
            <w:fldChar w:fldCharType="end"/>
          </w:r>
        </w:del>
      </w:p>
      <w:customXmlDelRangeStart w:id="100" w:author="Fernando Cagua" w:date="2017-09-25T16:33:00Z"/>
    </w:sdtContent>
  </w:sdt>
  <w:customXmlDelRangeEnd w:id="100"/>
  <w:p w14:paraId="7E13AFB6" w14:textId="77777777" w:rsidR="00284B17" w:rsidRDefault="004A23B8">
    <w:pPr>
      <w:pStyle w:val="Footer"/>
    </w:pPr>
    <w:ins w:id="101" w:author="Fernando Cagua" w:date="2017-09-25T16:33:00Z">
      <w:r>
        <w:t xml:space="preserve">B. </w:t>
      </w:r>
      <w:proofErr w:type="spellStart"/>
      <w:r>
        <w:t>latro</w:t>
      </w:r>
    </w:ins>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A48A0" w14:textId="77777777" w:rsidR="00C032EB" w:rsidRDefault="00C032EB" w:rsidP="00926F04">
      <w:pPr>
        <w:spacing w:after="0" w:line="240" w:lineRule="auto"/>
      </w:pPr>
      <w:r>
        <w:separator/>
      </w:r>
    </w:p>
  </w:footnote>
  <w:footnote w:type="continuationSeparator" w:id="0">
    <w:p w14:paraId="0FA582BE" w14:textId="77777777" w:rsidR="00C032EB" w:rsidRDefault="00C032EB" w:rsidP="00926F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7"/>
    <w:rsid w:val="000001AA"/>
    <w:rsid w:val="0000136F"/>
    <w:rsid w:val="000032F3"/>
    <w:rsid w:val="000035F5"/>
    <w:rsid w:val="00003C76"/>
    <w:rsid w:val="00003FE4"/>
    <w:rsid w:val="000044FD"/>
    <w:rsid w:val="0000482B"/>
    <w:rsid w:val="00007804"/>
    <w:rsid w:val="00011958"/>
    <w:rsid w:val="00011E53"/>
    <w:rsid w:val="00012B3F"/>
    <w:rsid w:val="00012C8B"/>
    <w:rsid w:val="00017FBB"/>
    <w:rsid w:val="000204FF"/>
    <w:rsid w:val="00022524"/>
    <w:rsid w:val="0002367A"/>
    <w:rsid w:val="000238D1"/>
    <w:rsid w:val="000274EC"/>
    <w:rsid w:val="0003284F"/>
    <w:rsid w:val="00033D42"/>
    <w:rsid w:val="00035066"/>
    <w:rsid w:val="00035A20"/>
    <w:rsid w:val="00036FD0"/>
    <w:rsid w:val="00040064"/>
    <w:rsid w:val="0004131F"/>
    <w:rsid w:val="00041612"/>
    <w:rsid w:val="00044C0D"/>
    <w:rsid w:val="000467FF"/>
    <w:rsid w:val="00046A73"/>
    <w:rsid w:val="00046AFF"/>
    <w:rsid w:val="00047F86"/>
    <w:rsid w:val="00050B51"/>
    <w:rsid w:val="0005343B"/>
    <w:rsid w:val="000535D1"/>
    <w:rsid w:val="000542A2"/>
    <w:rsid w:val="00055AEB"/>
    <w:rsid w:val="00056453"/>
    <w:rsid w:val="0005736A"/>
    <w:rsid w:val="00057468"/>
    <w:rsid w:val="000602E0"/>
    <w:rsid w:val="0006103F"/>
    <w:rsid w:val="000613FF"/>
    <w:rsid w:val="00062326"/>
    <w:rsid w:val="000627B3"/>
    <w:rsid w:val="0006320C"/>
    <w:rsid w:val="000636AD"/>
    <w:rsid w:val="000653AD"/>
    <w:rsid w:val="0006548B"/>
    <w:rsid w:val="00070453"/>
    <w:rsid w:val="00071C00"/>
    <w:rsid w:val="000738BF"/>
    <w:rsid w:val="0007405A"/>
    <w:rsid w:val="00075F6B"/>
    <w:rsid w:val="00081484"/>
    <w:rsid w:val="00082AAB"/>
    <w:rsid w:val="00083808"/>
    <w:rsid w:val="00086438"/>
    <w:rsid w:val="00087004"/>
    <w:rsid w:val="0008770F"/>
    <w:rsid w:val="00087864"/>
    <w:rsid w:val="00087FCE"/>
    <w:rsid w:val="000902EB"/>
    <w:rsid w:val="000911BD"/>
    <w:rsid w:val="00091F0D"/>
    <w:rsid w:val="00092790"/>
    <w:rsid w:val="0009357A"/>
    <w:rsid w:val="00093843"/>
    <w:rsid w:val="000941ED"/>
    <w:rsid w:val="00094BA2"/>
    <w:rsid w:val="000963DE"/>
    <w:rsid w:val="00096687"/>
    <w:rsid w:val="00096EFA"/>
    <w:rsid w:val="0009764C"/>
    <w:rsid w:val="000A2250"/>
    <w:rsid w:val="000A4CA5"/>
    <w:rsid w:val="000A4EFA"/>
    <w:rsid w:val="000A51CD"/>
    <w:rsid w:val="000A670E"/>
    <w:rsid w:val="000A75A1"/>
    <w:rsid w:val="000A7654"/>
    <w:rsid w:val="000B342D"/>
    <w:rsid w:val="000B5E41"/>
    <w:rsid w:val="000B6FF3"/>
    <w:rsid w:val="000C0A0A"/>
    <w:rsid w:val="000C2566"/>
    <w:rsid w:val="000C34FD"/>
    <w:rsid w:val="000C5E33"/>
    <w:rsid w:val="000C632E"/>
    <w:rsid w:val="000C77FF"/>
    <w:rsid w:val="000D10A1"/>
    <w:rsid w:val="000D2954"/>
    <w:rsid w:val="000D2A79"/>
    <w:rsid w:val="000D3374"/>
    <w:rsid w:val="000D429C"/>
    <w:rsid w:val="000D4DAD"/>
    <w:rsid w:val="000D50F3"/>
    <w:rsid w:val="000D5BB1"/>
    <w:rsid w:val="000D5D4A"/>
    <w:rsid w:val="000D6FB8"/>
    <w:rsid w:val="000D7C21"/>
    <w:rsid w:val="000E0B43"/>
    <w:rsid w:val="000E11CB"/>
    <w:rsid w:val="000E3E2C"/>
    <w:rsid w:val="000E4DB0"/>
    <w:rsid w:val="000F1C0F"/>
    <w:rsid w:val="000F2247"/>
    <w:rsid w:val="000F35EB"/>
    <w:rsid w:val="000F3607"/>
    <w:rsid w:val="000F6762"/>
    <w:rsid w:val="000F6990"/>
    <w:rsid w:val="0010044F"/>
    <w:rsid w:val="00100B79"/>
    <w:rsid w:val="001012DC"/>
    <w:rsid w:val="0010138C"/>
    <w:rsid w:val="00101ABC"/>
    <w:rsid w:val="00103381"/>
    <w:rsid w:val="0010354D"/>
    <w:rsid w:val="00103817"/>
    <w:rsid w:val="00103E5B"/>
    <w:rsid w:val="00104269"/>
    <w:rsid w:val="00104996"/>
    <w:rsid w:val="00104DC1"/>
    <w:rsid w:val="00105E07"/>
    <w:rsid w:val="00106B4E"/>
    <w:rsid w:val="00110FE9"/>
    <w:rsid w:val="0011116A"/>
    <w:rsid w:val="00111588"/>
    <w:rsid w:val="00113649"/>
    <w:rsid w:val="00113B42"/>
    <w:rsid w:val="001148A7"/>
    <w:rsid w:val="0011607B"/>
    <w:rsid w:val="00117D85"/>
    <w:rsid w:val="00121027"/>
    <w:rsid w:val="00121330"/>
    <w:rsid w:val="00122DEF"/>
    <w:rsid w:val="00122F5B"/>
    <w:rsid w:val="00123634"/>
    <w:rsid w:val="001242AF"/>
    <w:rsid w:val="00125B63"/>
    <w:rsid w:val="001265FA"/>
    <w:rsid w:val="001305DD"/>
    <w:rsid w:val="0013240B"/>
    <w:rsid w:val="0013373C"/>
    <w:rsid w:val="00133819"/>
    <w:rsid w:val="00133BD4"/>
    <w:rsid w:val="0013464D"/>
    <w:rsid w:val="001364B7"/>
    <w:rsid w:val="0014120A"/>
    <w:rsid w:val="00142250"/>
    <w:rsid w:val="001465A6"/>
    <w:rsid w:val="00146783"/>
    <w:rsid w:val="00147198"/>
    <w:rsid w:val="00150EC2"/>
    <w:rsid w:val="0015259A"/>
    <w:rsid w:val="001525D2"/>
    <w:rsid w:val="001526AC"/>
    <w:rsid w:val="0015384E"/>
    <w:rsid w:val="00153BA8"/>
    <w:rsid w:val="001552EF"/>
    <w:rsid w:val="001562C2"/>
    <w:rsid w:val="001573E3"/>
    <w:rsid w:val="00157BF2"/>
    <w:rsid w:val="00157F61"/>
    <w:rsid w:val="00160D57"/>
    <w:rsid w:val="00162FF9"/>
    <w:rsid w:val="00163B04"/>
    <w:rsid w:val="00164209"/>
    <w:rsid w:val="001667C1"/>
    <w:rsid w:val="00167D35"/>
    <w:rsid w:val="00171C34"/>
    <w:rsid w:val="00173625"/>
    <w:rsid w:val="00173E27"/>
    <w:rsid w:val="0017580E"/>
    <w:rsid w:val="00177AEF"/>
    <w:rsid w:val="00180782"/>
    <w:rsid w:val="0018095B"/>
    <w:rsid w:val="00180A96"/>
    <w:rsid w:val="00183C6B"/>
    <w:rsid w:val="00184BF6"/>
    <w:rsid w:val="00185A53"/>
    <w:rsid w:val="00186DC3"/>
    <w:rsid w:val="00187DFF"/>
    <w:rsid w:val="0019017E"/>
    <w:rsid w:val="001908D7"/>
    <w:rsid w:val="00192101"/>
    <w:rsid w:val="0019241E"/>
    <w:rsid w:val="00192C89"/>
    <w:rsid w:val="00197CB8"/>
    <w:rsid w:val="00197D10"/>
    <w:rsid w:val="001A0B66"/>
    <w:rsid w:val="001A3E9A"/>
    <w:rsid w:val="001A4059"/>
    <w:rsid w:val="001A5062"/>
    <w:rsid w:val="001A5320"/>
    <w:rsid w:val="001A63FB"/>
    <w:rsid w:val="001A6CE0"/>
    <w:rsid w:val="001A73B0"/>
    <w:rsid w:val="001B006B"/>
    <w:rsid w:val="001B363C"/>
    <w:rsid w:val="001B52C9"/>
    <w:rsid w:val="001B5DE8"/>
    <w:rsid w:val="001B6BBB"/>
    <w:rsid w:val="001B7771"/>
    <w:rsid w:val="001C20ED"/>
    <w:rsid w:val="001C5A88"/>
    <w:rsid w:val="001C600A"/>
    <w:rsid w:val="001C6EDD"/>
    <w:rsid w:val="001D47B0"/>
    <w:rsid w:val="001E11BD"/>
    <w:rsid w:val="001E196D"/>
    <w:rsid w:val="001E2F00"/>
    <w:rsid w:val="001E3348"/>
    <w:rsid w:val="001E3B02"/>
    <w:rsid w:val="001E3E96"/>
    <w:rsid w:val="001E4005"/>
    <w:rsid w:val="001E450E"/>
    <w:rsid w:val="001E49AE"/>
    <w:rsid w:val="001E4BBD"/>
    <w:rsid w:val="001F11C1"/>
    <w:rsid w:val="001F1FBA"/>
    <w:rsid w:val="001F4091"/>
    <w:rsid w:val="001F5492"/>
    <w:rsid w:val="001F5A5F"/>
    <w:rsid w:val="001F5E03"/>
    <w:rsid w:val="00200372"/>
    <w:rsid w:val="00200613"/>
    <w:rsid w:val="002017D4"/>
    <w:rsid w:val="00201B72"/>
    <w:rsid w:val="00203B89"/>
    <w:rsid w:val="002061E4"/>
    <w:rsid w:val="002129A8"/>
    <w:rsid w:val="002134B8"/>
    <w:rsid w:val="00214235"/>
    <w:rsid w:val="00214B5F"/>
    <w:rsid w:val="00216B0C"/>
    <w:rsid w:val="00216FAB"/>
    <w:rsid w:val="0022107F"/>
    <w:rsid w:val="00221384"/>
    <w:rsid w:val="0022370C"/>
    <w:rsid w:val="00224C6B"/>
    <w:rsid w:val="00226F89"/>
    <w:rsid w:val="00226F96"/>
    <w:rsid w:val="00227893"/>
    <w:rsid w:val="00227F64"/>
    <w:rsid w:val="00230BA6"/>
    <w:rsid w:val="00232CD7"/>
    <w:rsid w:val="002357A4"/>
    <w:rsid w:val="0023594E"/>
    <w:rsid w:val="00235FC3"/>
    <w:rsid w:val="002361C2"/>
    <w:rsid w:val="0023678E"/>
    <w:rsid w:val="00236ACA"/>
    <w:rsid w:val="002378B5"/>
    <w:rsid w:val="002402B2"/>
    <w:rsid w:val="00240588"/>
    <w:rsid w:val="002413CF"/>
    <w:rsid w:val="002429DD"/>
    <w:rsid w:val="002439B3"/>
    <w:rsid w:val="00243B19"/>
    <w:rsid w:val="002446FA"/>
    <w:rsid w:val="00244ED3"/>
    <w:rsid w:val="00250658"/>
    <w:rsid w:val="00250C62"/>
    <w:rsid w:val="00251944"/>
    <w:rsid w:val="002522A4"/>
    <w:rsid w:val="00252648"/>
    <w:rsid w:val="00252729"/>
    <w:rsid w:val="002551F3"/>
    <w:rsid w:val="00255FFC"/>
    <w:rsid w:val="00256BC9"/>
    <w:rsid w:val="0025715A"/>
    <w:rsid w:val="00257C89"/>
    <w:rsid w:val="00261272"/>
    <w:rsid w:val="00263CED"/>
    <w:rsid w:val="0026433B"/>
    <w:rsid w:val="002645D2"/>
    <w:rsid w:val="00265714"/>
    <w:rsid w:val="00265B9F"/>
    <w:rsid w:val="00265C11"/>
    <w:rsid w:val="00265C8C"/>
    <w:rsid w:val="00267675"/>
    <w:rsid w:val="00267E05"/>
    <w:rsid w:val="002715EA"/>
    <w:rsid w:val="00271648"/>
    <w:rsid w:val="00273D77"/>
    <w:rsid w:val="0027472A"/>
    <w:rsid w:val="00275998"/>
    <w:rsid w:val="00276792"/>
    <w:rsid w:val="00276A71"/>
    <w:rsid w:val="00276C66"/>
    <w:rsid w:val="002804BB"/>
    <w:rsid w:val="00281A3D"/>
    <w:rsid w:val="00282223"/>
    <w:rsid w:val="00282438"/>
    <w:rsid w:val="00284B17"/>
    <w:rsid w:val="00285F70"/>
    <w:rsid w:val="002879F1"/>
    <w:rsid w:val="002908DD"/>
    <w:rsid w:val="0029132D"/>
    <w:rsid w:val="0029159C"/>
    <w:rsid w:val="00291C44"/>
    <w:rsid w:val="00292B92"/>
    <w:rsid w:val="00292E4A"/>
    <w:rsid w:val="00292F67"/>
    <w:rsid w:val="002943A3"/>
    <w:rsid w:val="00294478"/>
    <w:rsid w:val="00294721"/>
    <w:rsid w:val="00295AD2"/>
    <w:rsid w:val="0029627F"/>
    <w:rsid w:val="00296335"/>
    <w:rsid w:val="00296C17"/>
    <w:rsid w:val="002973C9"/>
    <w:rsid w:val="002A02EA"/>
    <w:rsid w:val="002A3363"/>
    <w:rsid w:val="002A747D"/>
    <w:rsid w:val="002B0E4F"/>
    <w:rsid w:val="002B1326"/>
    <w:rsid w:val="002B2A17"/>
    <w:rsid w:val="002B6BB5"/>
    <w:rsid w:val="002B7F02"/>
    <w:rsid w:val="002C18C8"/>
    <w:rsid w:val="002C25E7"/>
    <w:rsid w:val="002C3376"/>
    <w:rsid w:val="002C41A3"/>
    <w:rsid w:val="002C4A32"/>
    <w:rsid w:val="002C543A"/>
    <w:rsid w:val="002C58A1"/>
    <w:rsid w:val="002C76FF"/>
    <w:rsid w:val="002C7E92"/>
    <w:rsid w:val="002C7F4B"/>
    <w:rsid w:val="002D2715"/>
    <w:rsid w:val="002D3ED3"/>
    <w:rsid w:val="002D6452"/>
    <w:rsid w:val="002D65C6"/>
    <w:rsid w:val="002D68CF"/>
    <w:rsid w:val="002D786D"/>
    <w:rsid w:val="002E1506"/>
    <w:rsid w:val="002E376F"/>
    <w:rsid w:val="002E67EE"/>
    <w:rsid w:val="002F0D8B"/>
    <w:rsid w:val="002F1004"/>
    <w:rsid w:val="002F117F"/>
    <w:rsid w:val="002F197B"/>
    <w:rsid w:val="002F4248"/>
    <w:rsid w:val="002F723C"/>
    <w:rsid w:val="0030117A"/>
    <w:rsid w:val="003023F5"/>
    <w:rsid w:val="00303C6E"/>
    <w:rsid w:val="00304CFF"/>
    <w:rsid w:val="00304F68"/>
    <w:rsid w:val="00305B60"/>
    <w:rsid w:val="00306148"/>
    <w:rsid w:val="0030620C"/>
    <w:rsid w:val="003073EC"/>
    <w:rsid w:val="00307BCC"/>
    <w:rsid w:val="00307E3B"/>
    <w:rsid w:val="00311DF7"/>
    <w:rsid w:val="0031278F"/>
    <w:rsid w:val="00315230"/>
    <w:rsid w:val="00317A6F"/>
    <w:rsid w:val="00320530"/>
    <w:rsid w:val="00322802"/>
    <w:rsid w:val="00322EF3"/>
    <w:rsid w:val="0032306E"/>
    <w:rsid w:val="00323A8F"/>
    <w:rsid w:val="003243FA"/>
    <w:rsid w:val="00324FF1"/>
    <w:rsid w:val="00325428"/>
    <w:rsid w:val="003261EC"/>
    <w:rsid w:val="00327762"/>
    <w:rsid w:val="00327DE0"/>
    <w:rsid w:val="0033002B"/>
    <w:rsid w:val="00330058"/>
    <w:rsid w:val="00332FC9"/>
    <w:rsid w:val="00333404"/>
    <w:rsid w:val="00334843"/>
    <w:rsid w:val="00335DEC"/>
    <w:rsid w:val="00337757"/>
    <w:rsid w:val="00340163"/>
    <w:rsid w:val="00340687"/>
    <w:rsid w:val="00340BE2"/>
    <w:rsid w:val="00340E28"/>
    <w:rsid w:val="00343851"/>
    <w:rsid w:val="0034404B"/>
    <w:rsid w:val="00344C8B"/>
    <w:rsid w:val="00347296"/>
    <w:rsid w:val="00350D20"/>
    <w:rsid w:val="0035114C"/>
    <w:rsid w:val="00353E80"/>
    <w:rsid w:val="00354162"/>
    <w:rsid w:val="00354B25"/>
    <w:rsid w:val="0035659E"/>
    <w:rsid w:val="00356645"/>
    <w:rsid w:val="003642FA"/>
    <w:rsid w:val="003645E6"/>
    <w:rsid w:val="00365A38"/>
    <w:rsid w:val="00365F38"/>
    <w:rsid w:val="00367BB6"/>
    <w:rsid w:val="00367F1B"/>
    <w:rsid w:val="00370F1A"/>
    <w:rsid w:val="00372EBF"/>
    <w:rsid w:val="00373570"/>
    <w:rsid w:val="00373A14"/>
    <w:rsid w:val="00373DAE"/>
    <w:rsid w:val="003740E9"/>
    <w:rsid w:val="0037673C"/>
    <w:rsid w:val="0037689F"/>
    <w:rsid w:val="0037764A"/>
    <w:rsid w:val="0037768B"/>
    <w:rsid w:val="00382DFF"/>
    <w:rsid w:val="00383DA2"/>
    <w:rsid w:val="00385F20"/>
    <w:rsid w:val="003873DA"/>
    <w:rsid w:val="003911AB"/>
    <w:rsid w:val="003920A4"/>
    <w:rsid w:val="00393B0F"/>
    <w:rsid w:val="003961A6"/>
    <w:rsid w:val="003A10BC"/>
    <w:rsid w:val="003A131E"/>
    <w:rsid w:val="003A1BA1"/>
    <w:rsid w:val="003A3648"/>
    <w:rsid w:val="003A452A"/>
    <w:rsid w:val="003A5715"/>
    <w:rsid w:val="003A64CF"/>
    <w:rsid w:val="003A7004"/>
    <w:rsid w:val="003B141E"/>
    <w:rsid w:val="003B2E07"/>
    <w:rsid w:val="003B2F2B"/>
    <w:rsid w:val="003B37FB"/>
    <w:rsid w:val="003B3A94"/>
    <w:rsid w:val="003B3FFF"/>
    <w:rsid w:val="003B5159"/>
    <w:rsid w:val="003B5B54"/>
    <w:rsid w:val="003C0526"/>
    <w:rsid w:val="003C226F"/>
    <w:rsid w:val="003C2373"/>
    <w:rsid w:val="003C35D1"/>
    <w:rsid w:val="003C4CEE"/>
    <w:rsid w:val="003C5936"/>
    <w:rsid w:val="003C6399"/>
    <w:rsid w:val="003C6BFF"/>
    <w:rsid w:val="003D1760"/>
    <w:rsid w:val="003D1E90"/>
    <w:rsid w:val="003D487E"/>
    <w:rsid w:val="003D4F2F"/>
    <w:rsid w:val="003D5FBA"/>
    <w:rsid w:val="003E04F2"/>
    <w:rsid w:val="003E0B02"/>
    <w:rsid w:val="003E0C88"/>
    <w:rsid w:val="003E2423"/>
    <w:rsid w:val="003E5CA9"/>
    <w:rsid w:val="003E75BC"/>
    <w:rsid w:val="003F0DC0"/>
    <w:rsid w:val="003F177C"/>
    <w:rsid w:val="003F3DE3"/>
    <w:rsid w:val="003F3FA3"/>
    <w:rsid w:val="003F473F"/>
    <w:rsid w:val="00400654"/>
    <w:rsid w:val="00405ACD"/>
    <w:rsid w:val="00405B22"/>
    <w:rsid w:val="00406EFC"/>
    <w:rsid w:val="00410AE0"/>
    <w:rsid w:val="004114E2"/>
    <w:rsid w:val="004122AE"/>
    <w:rsid w:val="00414482"/>
    <w:rsid w:val="004145F4"/>
    <w:rsid w:val="00415113"/>
    <w:rsid w:val="00416F67"/>
    <w:rsid w:val="00424619"/>
    <w:rsid w:val="004250F2"/>
    <w:rsid w:val="00426E3E"/>
    <w:rsid w:val="00427C8A"/>
    <w:rsid w:val="0043033D"/>
    <w:rsid w:val="004324C6"/>
    <w:rsid w:val="00433C8B"/>
    <w:rsid w:val="00433E1A"/>
    <w:rsid w:val="00433F50"/>
    <w:rsid w:val="0043413C"/>
    <w:rsid w:val="00435FEC"/>
    <w:rsid w:val="004372BD"/>
    <w:rsid w:val="00437EC0"/>
    <w:rsid w:val="00440597"/>
    <w:rsid w:val="00443A0F"/>
    <w:rsid w:val="00443BF6"/>
    <w:rsid w:val="00443D56"/>
    <w:rsid w:val="00445282"/>
    <w:rsid w:val="00450EED"/>
    <w:rsid w:val="004514CF"/>
    <w:rsid w:val="00452A2D"/>
    <w:rsid w:val="00460053"/>
    <w:rsid w:val="004605F2"/>
    <w:rsid w:val="004633EA"/>
    <w:rsid w:val="0046364D"/>
    <w:rsid w:val="00463F62"/>
    <w:rsid w:val="004657F0"/>
    <w:rsid w:val="004676EF"/>
    <w:rsid w:val="0046776D"/>
    <w:rsid w:val="00471CD3"/>
    <w:rsid w:val="00471E29"/>
    <w:rsid w:val="00474B68"/>
    <w:rsid w:val="004766F0"/>
    <w:rsid w:val="00476AF5"/>
    <w:rsid w:val="004809C7"/>
    <w:rsid w:val="00485F50"/>
    <w:rsid w:val="00487476"/>
    <w:rsid w:val="00487510"/>
    <w:rsid w:val="0049244A"/>
    <w:rsid w:val="004926BB"/>
    <w:rsid w:val="00492BA8"/>
    <w:rsid w:val="00493784"/>
    <w:rsid w:val="00494C3D"/>
    <w:rsid w:val="00497077"/>
    <w:rsid w:val="00497828"/>
    <w:rsid w:val="004A00E0"/>
    <w:rsid w:val="004A16F8"/>
    <w:rsid w:val="004A20A2"/>
    <w:rsid w:val="004A23B8"/>
    <w:rsid w:val="004A6190"/>
    <w:rsid w:val="004A6CFB"/>
    <w:rsid w:val="004A7310"/>
    <w:rsid w:val="004A76D3"/>
    <w:rsid w:val="004B1D44"/>
    <w:rsid w:val="004B3BDF"/>
    <w:rsid w:val="004B5823"/>
    <w:rsid w:val="004B5956"/>
    <w:rsid w:val="004B7485"/>
    <w:rsid w:val="004B7F55"/>
    <w:rsid w:val="004C03E2"/>
    <w:rsid w:val="004C10F4"/>
    <w:rsid w:val="004C4477"/>
    <w:rsid w:val="004C4C12"/>
    <w:rsid w:val="004C759A"/>
    <w:rsid w:val="004C79D3"/>
    <w:rsid w:val="004D11B3"/>
    <w:rsid w:val="004D28B1"/>
    <w:rsid w:val="004D427A"/>
    <w:rsid w:val="004D42F8"/>
    <w:rsid w:val="004D4759"/>
    <w:rsid w:val="004D4DCB"/>
    <w:rsid w:val="004D6A22"/>
    <w:rsid w:val="004D7B9B"/>
    <w:rsid w:val="004E1B4B"/>
    <w:rsid w:val="004E1EE7"/>
    <w:rsid w:val="004E419E"/>
    <w:rsid w:val="004E429F"/>
    <w:rsid w:val="004E6375"/>
    <w:rsid w:val="004E75EF"/>
    <w:rsid w:val="004F12EF"/>
    <w:rsid w:val="004F2353"/>
    <w:rsid w:val="004F2C80"/>
    <w:rsid w:val="004F3523"/>
    <w:rsid w:val="004F3AEC"/>
    <w:rsid w:val="004F48A9"/>
    <w:rsid w:val="004F4B0F"/>
    <w:rsid w:val="004F6186"/>
    <w:rsid w:val="004F77D8"/>
    <w:rsid w:val="004F79E0"/>
    <w:rsid w:val="00500A64"/>
    <w:rsid w:val="00501CAD"/>
    <w:rsid w:val="005039B3"/>
    <w:rsid w:val="005040E3"/>
    <w:rsid w:val="0051201D"/>
    <w:rsid w:val="00512AB0"/>
    <w:rsid w:val="00513E09"/>
    <w:rsid w:val="0051443F"/>
    <w:rsid w:val="00514937"/>
    <w:rsid w:val="005167BD"/>
    <w:rsid w:val="005174F9"/>
    <w:rsid w:val="00517A52"/>
    <w:rsid w:val="00520AFD"/>
    <w:rsid w:val="00522300"/>
    <w:rsid w:val="005235C2"/>
    <w:rsid w:val="00526114"/>
    <w:rsid w:val="00526634"/>
    <w:rsid w:val="00527796"/>
    <w:rsid w:val="00530CA8"/>
    <w:rsid w:val="00530D44"/>
    <w:rsid w:val="00531EE2"/>
    <w:rsid w:val="00532B77"/>
    <w:rsid w:val="00533D38"/>
    <w:rsid w:val="005365F9"/>
    <w:rsid w:val="00541508"/>
    <w:rsid w:val="00542CD6"/>
    <w:rsid w:val="005436BC"/>
    <w:rsid w:val="00544732"/>
    <w:rsid w:val="00545AC2"/>
    <w:rsid w:val="0054610B"/>
    <w:rsid w:val="005467C2"/>
    <w:rsid w:val="00546A90"/>
    <w:rsid w:val="00551663"/>
    <w:rsid w:val="00551C93"/>
    <w:rsid w:val="0055222A"/>
    <w:rsid w:val="00554ECC"/>
    <w:rsid w:val="00556D0B"/>
    <w:rsid w:val="00557B98"/>
    <w:rsid w:val="00557DDC"/>
    <w:rsid w:val="005603EF"/>
    <w:rsid w:val="005621E8"/>
    <w:rsid w:val="00562E93"/>
    <w:rsid w:val="00563364"/>
    <w:rsid w:val="005636AF"/>
    <w:rsid w:val="00563904"/>
    <w:rsid w:val="00563C34"/>
    <w:rsid w:val="005669CF"/>
    <w:rsid w:val="00567342"/>
    <w:rsid w:val="0056761C"/>
    <w:rsid w:val="005676B7"/>
    <w:rsid w:val="005700B9"/>
    <w:rsid w:val="00570CD1"/>
    <w:rsid w:val="0057257B"/>
    <w:rsid w:val="00572BB2"/>
    <w:rsid w:val="0057408C"/>
    <w:rsid w:val="0057409C"/>
    <w:rsid w:val="00574BA7"/>
    <w:rsid w:val="00575686"/>
    <w:rsid w:val="00580E1C"/>
    <w:rsid w:val="00581245"/>
    <w:rsid w:val="005833D7"/>
    <w:rsid w:val="00583A02"/>
    <w:rsid w:val="00585027"/>
    <w:rsid w:val="0058607F"/>
    <w:rsid w:val="00587A36"/>
    <w:rsid w:val="005914E2"/>
    <w:rsid w:val="0059205B"/>
    <w:rsid w:val="00594668"/>
    <w:rsid w:val="00594736"/>
    <w:rsid w:val="00594EA9"/>
    <w:rsid w:val="005A33FF"/>
    <w:rsid w:val="005A35AA"/>
    <w:rsid w:val="005A7A90"/>
    <w:rsid w:val="005B3361"/>
    <w:rsid w:val="005B383E"/>
    <w:rsid w:val="005B4070"/>
    <w:rsid w:val="005B7DE4"/>
    <w:rsid w:val="005C243F"/>
    <w:rsid w:val="005C4DAB"/>
    <w:rsid w:val="005C5BC7"/>
    <w:rsid w:val="005C6044"/>
    <w:rsid w:val="005D0258"/>
    <w:rsid w:val="005D1AD9"/>
    <w:rsid w:val="005D24CF"/>
    <w:rsid w:val="005D367B"/>
    <w:rsid w:val="005D39BC"/>
    <w:rsid w:val="005D4364"/>
    <w:rsid w:val="005D4993"/>
    <w:rsid w:val="005E1CAA"/>
    <w:rsid w:val="005E1DCA"/>
    <w:rsid w:val="005E25FF"/>
    <w:rsid w:val="005E2C0B"/>
    <w:rsid w:val="005E3062"/>
    <w:rsid w:val="005E4609"/>
    <w:rsid w:val="005E62B1"/>
    <w:rsid w:val="005F05E9"/>
    <w:rsid w:val="005F0D03"/>
    <w:rsid w:val="005F200A"/>
    <w:rsid w:val="005F3959"/>
    <w:rsid w:val="005F4AA5"/>
    <w:rsid w:val="005F4C17"/>
    <w:rsid w:val="005F5895"/>
    <w:rsid w:val="005F7455"/>
    <w:rsid w:val="005F7F5D"/>
    <w:rsid w:val="00600EF0"/>
    <w:rsid w:val="00603FB9"/>
    <w:rsid w:val="0060401D"/>
    <w:rsid w:val="00604797"/>
    <w:rsid w:val="00605233"/>
    <w:rsid w:val="00610437"/>
    <w:rsid w:val="00611D1D"/>
    <w:rsid w:val="00611E2F"/>
    <w:rsid w:val="00612349"/>
    <w:rsid w:val="006128D8"/>
    <w:rsid w:val="00613303"/>
    <w:rsid w:val="00613B5B"/>
    <w:rsid w:val="00615B00"/>
    <w:rsid w:val="00616393"/>
    <w:rsid w:val="0061762E"/>
    <w:rsid w:val="00621561"/>
    <w:rsid w:val="00621CBD"/>
    <w:rsid w:val="0062201A"/>
    <w:rsid w:val="00622291"/>
    <w:rsid w:val="00623F73"/>
    <w:rsid w:val="00625E16"/>
    <w:rsid w:val="00626341"/>
    <w:rsid w:val="00631E99"/>
    <w:rsid w:val="00633DE2"/>
    <w:rsid w:val="00635A5A"/>
    <w:rsid w:val="00635B77"/>
    <w:rsid w:val="00636F01"/>
    <w:rsid w:val="00637F76"/>
    <w:rsid w:val="00640D33"/>
    <w:rsid w:val="00640EC1"/>
    <w:rsid w:val="0064173D"/>
    <w:rsid w:val="006419A8"/>
    <w:rsid w:val="00644A9E"/>
    <w:rsid w:val="00645CFE"/>
    <w:rsid w:val="0064626B"/>
    <w:rsid w:val="00647876"/>
    <w:rsid w:val="0065123F"/>
    <w:rsid w:val="006523E0"/>
    <w:rsid w:val="00653EA7"/>
    <w:rsid w:val="00654766"/>
    <w:rsid w:val="00654FD6"/>
    <w:rsid w:val="006554ED"/>
    <w:rsid w:val="00655E5E"/>
    <w:rsid w:val="00657B83"/>
    <w:rsid w:val="006605A1"/>
    <w:rsid w:val="00660BEE"/>
    <w:rsid w:val="006738E4"/>
    <w:rsid w:val="00673D74"/>
    <w:rsid w:val="00673FA6"/>
    <w:rsid w:val="00674B9A"/>
    <w:rsid w:val="006750F3"/>
    <w:rsid w:val="006757CC"/>
    <w:rsid w:val="0067615C"/>
    <w:rsid w:val="006769E5"/>
    <w:rsid w:val="00677BDA"/>
    <w:rsid w:val="00683812"/>
    <w:rsid w:val="00684FEF"/>
    <w:rsid w:val="00685935"/>
    <w:rsid w:val="00691986"/>
    <w:rsid w:val="006951BA"/>
    <w:rsid w:val="00696821"/>
    <w:rsid w:val="0069787E"/>
    <w:rsid w:val="00697BC1"/>
    <w:rsid w:val="006A0C0F"/>
    <w:rsid w:val="006A0F00"/>
    <w:rsid w:val="006A102E"/>
    <w:rsid w:val="006A3EC8"/>
    <w:rsid w:val="006A6046"/>
    <w:rsid w:val="006A6EFD"/>
    <w:rsid w:val="006A7B25"/>
    <w:rsid w:val="006A7DE1"/>
    <w:rsid w:val="006B1F5E"/>
    <w:rsid w:val="006B4109"/>
    <w:rsid w:val="006C08D5"/>
    <w:rsid w:val="006C1671"/>
    <w:rsid w:val="006C4EB3"/>
    <w:rsid w:val="006C52A2"/>
    <w:rsid w:val="006C62F5"/>
    <w:rsid w:val="006D15D7"/>
    <w:rsid w:val="006D1C90"/>
    <w:rsid w:val="006D1F29"/>
    <w:rsid w:val="006D2189"/>
    <w:rsid w:val="006D24D8"/>
    <w:rsid w:val="006D4FA5"/>
    <w:rsid w:val="006D588E"/>
    <w:rsid w:val="006D5CA8"/>
    <w:rsid w:val="006D6292"/>
    <w:rsid w:val="006D6EE5"/>
    <w:rsid w:val="006E1C59"/>
    <w:rsid w:val="006E24AF"/>
    <w:rsid w:val="006E2716"/>
    <w:rsid w:val="006E33B8"/>
    <w:rsid w:val="006E5A9F"/>
    <w:rsid w:val="006F141F"/>
    <w:rsid w:val="006F32E5"/>
    <w:rsid w:val="006F3787"/>
    <w:rsid w:val="006F3DEA"/>
    <w:rsid w:val="006F427A"/>
    <w:rsid w:val="006F454B"/>
    <w:rsid w:val="006F6775"/>
    <w:rsid w:val="006F68D0"/>
    <w:rsid w:val="006F6E13"/>
    <w:rsid w:val="006F70E2"/>
    <w:rsid w:val="006F7D1E"/>
    <w:rsid w:val="00704D0D"/>
    <w:rsid w:val="00706350"/>
    <w:rsid w:val="0070727D"/>
    <w:rsid w:val="00707315"/>
    <w:rsid w:val="00710A2D"/>
    <w:rsid w:val="0071166A"/>
    <w:rsid w:val="00712180"/>
    <w:rsid w:val="00712481"/>
    <w:rsid w:val="0071396E"/>
    <w:rsid w:val="00714380"/>
    <w:rsid w:val="0071547D"/>
    <w:rsid w:val="007170FE"/>
    <w:rsid w:val="00717C56"/>
    <w:rsid w:val="00720277"/>
    <w:rsid w:val="007226DA"/>
    <w:rsid w:val="00722840"/>
    <w:rsid w:val="00723FB5"/>
    <w:rsid w:val="007267C6"/>
    <w:rsid w:val="007274EC"/>
    <w:rsid w:val="00730E20"/>
    <w:rsid w:val="00730EAA"/>
    <w:rsid w:val="007327A4"/>
    <w:rsid w:val="00732B6B"/>
    <w:rsid w:val="00732D1B"/>
    <w:rsid w:val="0073381F"/>
    <w:rsid w:val="00736BD7"/>
    <w:rsid w:val="00737799"/>
    <w:rsid w:val="00740354"/>
    <w:rsid w:val="00742854"/>
    <w:rsid w:val="00742EA2"/>
    <w:rsid w:val="00743CE6"/>
    <w:rsid w:val="00746CA8"/>
    <w:rsid w:val="00747C1B"/>
    <w:rsid w:val="00747D85"/>
    <w:rsid w:val="00747E17"/>
    <w:rsid w:val="00750F36"/>
    <w:rsid w:val="0075118B"/>
    <w:rsid w:val="00752CB0"/>
    <w:rsid w:val="00752DA7"/>
    <w:rsid w:val="00754997"/>
    <w:rsid w:val="007557EA"/>
    <w:rsid w:val="007568C4"/>
    <w:rsid w:val="00760849"/>
    <w:rsid w:val="00760BFD"/>
    <w:rsid w:val="0076104E"/>
    <w:rsid w:val="0076277A"/>
    <w:rsid w:val="00762A3A"/>
    <w:rsid w:val="00765288"/>
    <w:rsid w:val="007658D3"/>
    <w:rsid w:val="0077063C"/>
    <w:rsid w:val="00773E7B"/>
    <w:rsid w:val="00775849"/>
    <w:rsid w:val="0078025D"/>
    <w:rsid w:val="00785943"/>
    <w:rsid w:val="00785A14"/>
    <w:rsid w:val="007879C3"/>
    <w:rsid w:val="00791246"/>
    <w:rsid w:val="0079179F"/>
    <w:rsid w:val="00793ECA"/>
    <w:rsid w:val="00794272"/>
    <w:rsid w:val="007A058A"/>
    <w:rsid w:val="007A0BF6"/>
    <w:rsid w:val="007A119F"/>
    <w:rsid w:val="007A2038"/>
    <w:rsid w:val="007A2BCF"/>
    <w:rsid w:val="007A483A"/>
    <w:rsid w:val="007A4AD9"/>
    <w:rsid w:val="007A549C"/>
    <w:rsid w:val="007A5913"/>
    <w:rsid w:val="007A6B80"/>
    <w:rsid w:val="007B0FD7"/>
    <w:rsid w:val="007B237B"/>
    <w:rsid w:val="007B282F"/>
    <w:rsid w:val="007B62B9"/>
    <w:rsid w:val="007C1AE6"/>
    <w:rsid w:val="007C23F5"/>
    <w:rsid w:val="007C2704"/>
    <w:rsid w:val="007C2B37"/>
    <w:rsid w:val="007C55CA"/>
    <w:rsid w:val="007C779E"/>
    <w:rsid w:val="007C7B8E"/>
    <w:rsid w:val="007D12A6"/>
    <w:rsid w:val="007D372F"/>
    <w:rsid w:val="007D4236"/>
    <w:rsid w:val="007D4498"/>
    <w:rsid w:val="007D489F"/>
    <w:rsid w:val="007D499B"/>
    <w:rsid w:val="007D53F1"/>
    <w:rsid w:val="007D6E25"/>
    <w:rsid w:val="007D7270"/>
    <w:rsid w:val="007D7AA0"/>
    <w:rsid w:val="007E14AF"/>
    <w:rsid w:val="007E1826"/>
    <w:rsid w:val="007E1CD3"/>
    <w:rsid w:val="007E2535"/>
    <w:rsid w:val="007E338A"/>
    <w:rsid w:val="007E393D"/>
    <w:rsid w:val="007E3BB7"/>
    <w:rsid w:val="007E4680"/>
    <w:rsid w:val="007E62F9"/>
    <w:rsid w:val="007E6697"/>
    <w:rsid w:val="007E694D"/>
    <w:rsid w:val="007F1048"/>
    <w:rsid w:val="007F1BD8"/>
    <w:rsid w:val="007F1DFD"/>
    <w:rsid w:val="007F2205"/>
    <w:rsid w:val="007F283A"/>
    <w:rsid w:val="007F2D0A"/>
    <w:rsid w:val="007F2DA6"/>
    <w:rsid w:val="007F34B5"/>
    <w:rsid w:val="007F52B6"/>
    <w:rsid w:val="0080099C"/>
    <w:rsid w:val="00800F77"/>
    <w:rsid w:val="00801690"/>
    <w:rsid w:val="00802A9E"/>
    <w:rsid w:val="00802C72"/>
    <w:rsid w:val="00803910"/>
    <w:rsid w:val="00803B19"/>
    <w:rsid w:val="00803D89"/>
    <w:rsid w:val="00804A0C"/>
    <w:rsid w:val="00805840"/>
    <w:rsid w:val="00805FF3"/>
    <w:rsid w:val="00806E00"/>
    <w:rsid w:val="00807911"/>
    <w:rsid w:val="00810583"/>
    <w:rsid w:val="00812974"/>
    <w:rsid w:val="008134DF"/>
    <w:rsid w:val="008134E9"/>
    <w:rsid w:val="00813A73"/>
    <w:rsid w:val="008203D0"/>
    <w:rsid w:val="0082047D"/>
    <w:rsid w:val="00821AC2"/>
    <w:rsid w:val="0082437D"/>
    <w:rsid w:val="00826C65"/>
    <w:rsid w:val="0082767F"/>
    <w:rsid w:val="00830E5D"/>
    <w:rsid w:val="008317A9"/>
    <w:rsid w:val="008317AE"/>
    <w:rsid w:val="00833C27"/>
    <w:rsid w:val="00833D25"/>
    <w:rsid w:val="00834671"/>
    <w:rsid w:val="00835F04"/>
    <w:rsid w:val="008361A7"/>
    <w:rsid w:val="008375AA"/>
    <w:rsid w:val="00840381"/>
    <w:rsid w:val="00841643"/>
    <w:rsid w:val="00841890"/>
    <w:rsid w:val="00843579"/>
    <w:rsid w:val="00845AC3"/>
    <w:rsid w:val="008464D4"/>
    <w:rsid w:val="00846686"/>
    <w:rsid w:val="00846E96"/>
    <w:rsid w:val="00851001"/>
    <w:rsid w:val="0085229E"/>
    <w:rsid w:val="00852CD5"/>
    <w:rsid w:val="00855598"/>
    <w:rsid w:val="008572B8"/>
    <w:rsid w:val="008616A0"/>
    <w:rsid w:val="0086181E"/>
    <w:rsid w:val="00861EDC"/>
    <w:rsid w:val="00862F24"/>
    <w:rsid w:val="00862FA5"/>
    <w:rsid w:val="0086484D"/>
    <w:rsid w:val="00865B5A"/>
    <w:rsid w:val="00866074"/>
    <w:rsid w:val="0086657E"/>
    <w:rsid w:val="0086713F"/>
    <w:rsid w:val="00871346"/>
    <w:rsid w:val="00872621"/>
    <w:rsid w:val="008726FC"/>
    <w:rsid w:val="0087395A"/>
    <w:rsid w:val="00873A6E"/>
    <w:rsid w:val="00873C1B"/>
    <w:rsid w:val="00873E60"/>
    <w:rsid w:val="0087513D"/>
    <w:rsid w:val="00875181"/>
    <w:rsid w:val="0087555D"/>
    <w:rsid w:val="00875706"/>
    <w:rsid w:val="008774C3"/>
    <w:rsid w:val="00880647"/>
    <w:rsid w:val="00880B71"/>
    <w:rsid w:val="008810DD"/>
    <w:rsid w:val="00882CCD"/>
    <w:rsid w:val="008834BB"/>
    <w:rsid w:val="008860F2"/>
    <w:rsid w:val="0088652C"/>
    <w:rsid w:val="00887A65"/>
    <w:rsid w:val="0089271D"/>
    <w:rsid w:val="008927DD"/>
    <w:rsid w:val="0089280C"/>
    <w:rsid w:val="00895829"/>
    <w:rsid w:val="00896F9D"/>
    <w:rsid w:val="00897F9A"/>
    <w:rsid w:val="008A0773"/>
    <w:rsid w:val="008A3ED9"/>
    <w:rsid w:val="008A4289"/>
    <w:rsid w:val="008A526D"/>
    <w:rsid w:val="008A67D3"/>
    <w:rsid w:val="008A7608"/>
    <w:rsid w:val="008B2166"/>
    <w:rsid w:val="008B28F1"/>
    <w:rsid w:val="008B4282"/>
    <w:rsid w:val="008B4717"/>
    <w:rsid w:val="008B78C1"/>
    <w:rsid w:val="008B7C1F"/>
    <w:rsid w:val="008C06C7"/>
    <w:rsid w:val="008C3EEF"/>
    <w:rsid w:val="008C5FD4"/>
    <w:rsid w:val="008D0820"/>
    <w:rsid w:val="008D0C0D"/>
    <w:rsid w:val="008D1FC0"/>
    <w:rsid w:val="008D24E9"/>
    <w:rsid w:val="008D5C4E"/>
    <w:rsid w:val="008D5DF6"/>
    <w:rsid w:val="008D6275"/>
    <w:rsid w:val="008D76ED"/>
    <w:rsid w:val="008E11D9"/>
    <w:rsid w:val="008E36C3"/>
    <w:rsid w:val="008E70D2"/>
    <w:rsid w:val="008F1942"/>
    <w:rsid w:val="008F44E2"/>
    <w:rsid w:val="008F4C6D"/>
    <w:rsid w:val="008F5E48"/>
    <w:rsid w:val="009014F8"/>
    <w:rsid w:val="009021CA"/>
    <w:rsid w:val="009033A4"/>
    <w:rsid w:val="009054F2"/>
    <w:rsid w:val="00906DEE"/>
    <w:rsid w:val="00907A72"/>
    <w:rsid w:val="00913C17"/>
    <w:rsid w:val="0091513D"/>
    <w:rsid w:val="009165CD"/>
    <w:rsid w:val="00916773"/>
    <w:rsid w:val="00916D4D"/>
    <w:rsid w:val="00921D8D"/>
    <w:rsid w:val="00922B3E"/>
    <w:rsid w:val="00922B81"/>
    <w:rsid w:val="00925CE2"/>
    <w:rsid w:val="009264BE"/>
    <w:rsid w:val="009264D1"/>
    <w:rsid w:val="00926A3B"/>
    <w:rsid w:val="00926F04"/>
    <w:rsid w:val="00931002"/>
    <w:rsid w:val="00932483"/>
    <w:rsid w:val="00932760"/>
    <w:rsid w:val="00933389"/>
    <w:rsid w:val="0093579D"/>
    <w:rsid w:val="00937256"/>
    <w:rsid w:val="00940BDB"/>
    <w:rsid w:val="009411A8"/>
    <w:rsid w:val="009411CB"/>
    <w:rsid w:val="00941EB0"/>
    <w:rsid w:val="009420D4"/>
    <w:rsid w:val="00942B9C"/>
    <w:rsid w:val="00942EEA"/>
    <w:rsid w:val="00946DC5"/>
    <w:rsid w:val="00946E06"/>
    <w:rsid w:val="00951683"/>
    <w:rsid w:val="009527B4"/>
    <w:rsid w:val="00952A6E"/>
    <w:rsid w:val="009555FC"/>
    <w:rsid w:val="009561EE"/>
    <w:rsid w:val="00957085"/>
    <w:rsid w:val="00957584"/>
    <w:rsid w:val="0096063A"/>
    <w:rsid w:val="00961079"/>
    <w:rsid w:val="00961734"/>
    <w:rsid w:val="00962419"/>
    <w:rsid w:val="00963CC9"/>
    <w:rsid w:val="00963F04"/>
    <w:rsid w:val="00964655"/>
    <w:rsid w:val="00966374"/>
    <w:rsid w:val="009703E9"/>
    <w:rsid w:val="00970A31"/>
    <w:rsid w:val="00971D7F"/>
    <w:rsid w:val="00972078"/>
    <w:rsid w:val="00973678"/>
    <w:rsid w:val="00973A41"/>
    <w:rsid w:val="009818BF"/>
    <w:rsid w:val="009818EF"/>
    <w:rsid w:val="00982BFB"/>
    <w:rsid w:val="00984030"/>
    <w:rsid w:val="00987067"/>
    <w:rsid w:val="009876DC"/>
    <w:rsid w:val="00991A99"/>
    <w:rsid w:val="00991C87"/>
    <w:rsid w:val="00992C50"/>
    <w:rsid w:val="00992E96"/>
    <w:rsid w:val="00994384"/>
    <w:rsid w:val="00995456"/>
    <w:rsid w:val="00995601"/>
    <w:rsid w:val="009A03DF"/>
    <w:rsid w:val="009A0C08"/>
    <w:rsid w:val="009A1B0B"/>
    <w:rsid w:val="009A3D54"/>
    <w:rsid w:val="009A4CE4"/>
    <w:rsid w:val="009B0D7B"/>
    <w:rsid w:val="009B17A4"/>
    <w:rsid w:val="009B2528"/>
    <w:rsid w:val="009B2A8A"/>
    <w:rsid w:val="009B34FC"/>
    <w:rsid w:val="009B429F"/>
    <w:rsid w:val="009B4455"/>
    <w:rsid w:val="009B4C2F"/>
    <w:rsid w:val="009B55D9"/>
    <w:rsid w:val="009B743B"/>
    <w:rsid w:val="009B7511"/>
    <w:rsid w:val="009C04A4"/>
    <w:rsid w:val="009C13DC"/>
    <w:rsid w:val="009C34FC"/>
    <w:rsid w:val="009C359C"/>
    <w:rsid w:val="009C4653"/>
    <w:rsid w:val="009C49E7"/>
    <w:rsid w:val="009C640E"/>
    <w:rsid w:val="009C7041"/>
    <w:rsid w:val="009D2118"/>
    <w:rsid w:val="009D3B9E"/>
    <w:rsid w:val="009D493F"/>
    <w:rsid w:val="009D55AF"/>
    <w:rsid w:val="009D55DF"/>
    <w:rsid w:val="009D62C4"/>
    <w:rsid w:val="009E0CCB"/>
    <w:rsid w:val="009E1C5A"/>
    <w:rsid w:val="009E3AA1"/>
    <w:rsid w:val="009E3B59"/>
    <w:rsid w:val="009E65AB"/>
    <w:rsid w:val="009F2576"/>
    <w:rsid w:val="009F33F1"/>
    <w:rsid w:val="009F3CE3"/>
    <w:rsid w:val="009F3D88"/>
    <w:rsid w:val="009F3DFD"/>
    <w:rsid w:val="009F572C"/>
    <w:rsid w:val="009F644F"/>
    <w:rsid w:val="009F64AC"/>
    <w:rsid w:val="00A017F8"/>
    <w:rsid w:val="00A0229B"/>
    <w:rsid w:val="00A03FF6"/>
    <w:rsid w:val="00A06414"/>
    <w:rsid w:val="00A1049D"/>
    <w:rsid w:val="00A12D09"/>
    <w:rsid w:val="00A14031"/>
    <w:rsid w:val="00A14DD2"/>
    <w:rsid w:val="00A17895"/>
    <w:rsid w:val="00A20643"/>
    <w:rsid w:val="00A21CD8"/>
    <w:rsid w:val="00A22E08"/>
    <w:rsid w:val="00A23AB7"/>
    <w:rsid w:val="00A23F1C"/>
    <w:rsid w:val="00A25D11"/>
    <w:rsid w:val="00A2792E"/>
    <w:rsid w:val="00A305BE"/>
    <w:rsid w:val="00A314C3"/>
    <w:rsid w:val="00A34454"/>
    <w:rsid w:val="00A34D66"/>
    <w:rsid w:val="00A35E1B"/>
    <w:rsid w:val="00A36ADF"/>
    <w:rsid w:val="00A36B87"/>
    <w:rsid w:val="00A36F75"/>
    <w:rsid w:val="00A3743E"/>
    <w:rsid w:val="00A41B7E"/>
    <w:rsid w:val="00A429E9"/>
    <w:rsid w:val="00A4478C"/>
    <w:rsid w:val="00A45D72"/>
    <w:rsid w:val="00A464A8"/>
    <w:rsid w:val="00A47204"/>
    <w:rsid w:val="00A47601"/>
    <w:rsid w:val="00A51750"/>
    <w:rsid w:val="00A51EB7"/>
    <w:rsid w:val="00A52199"/>
    <w:rsid w:val="00A53FE9"/>
    <w:rsid w:val="00A56C9D"/>
    <w:rsid w:val="00A60352"/>
    <w:rsid w:val="00A61467"/>
    <w:rsid w:val="00A614B1"/>
    <w:rsid w:val="00A616F1"/>
    <w:rsid w:val="00A61C5B"/>
    <w:rsid w:val="00A648D4"/>
    <w:rsid w:val="00A66675"/>
    <w:rsid w:val="00A70990"/>
    <w:rsid w:val="00A71EB1"/>
    <w:rsid w:val="00A728D6"/>
    <w:rsid w:val="00A72E1E"/>
    <w:rsid w:val="00A73125"/>
    <w:rsid w:val="00A74C5B"/>
    <w:rsid w:val="00A81DEF"/>
    <w:rsid w:val="00A822E8"/>
    <w:rsid w:val="00A842A7"/>
    <w:rsid w:val="00A84ADF"/>
    <w:rsid w:val="00A856B5"/>
    <w:rsid w:val="00A86B43"/>
    <w:rsid w:val="00A86FF7"/>
    <w:rsid w:val="00A8756E"/>
    <w:rsid w:val="00A9409A"/>
    <w:rsid w:val="00A94B38"/>
    <w:rsid w:val="00A94D20"/>
    <w:rsid w:val="00A94E10"/>
    <w:rsid w:val="00A951ED"/>
    <w:rsid w:val="00A96226"/>
    <w:rsid w:val="00AA2B76"/>
    <w:rsid w:val="00AA3930"/>
    <w:rsid w:val="00AA39D8"/>
    <w:rsid w:val="00AA3B08"/>
    <w:rsid w:val="00AA44AE"/>
    <w:rsid w:val="00AA4DB1"/>
    <w:rsid w:val="00AA6E28"/>
    <w:rsid w:val="00AA702A"/>
    <w:rsid w:val="00AA7BD0"/>
    <w:rsid w:val="00AB0948"/>
    <w:rsid w:val="00AB20AE"/>
    <w:rsid w:val="00AB2159"/>
    <w:rsid w:val="00AB25D9"/>
    <w:rsid w:val="00AB29CA"/>
    <w:rsid w:val="00AB3A6B"/>
    <w:rsid w:val="00AB4996"/>
    <w:rsid w:val="00AC0A01"/>
    <w:rsid w:val="00AC2228"/>
    <w:rsid w:val="00AC22EE"/>
    <w:rsid w:val="00AC3605"/>
    <w:rsid w:val="00AC3F59"/>
    <w:rsid w:val="00AC4129"/>
    <w:rsid w:val="00AC4269"/>
    <w:rsid w:val="00AC5145"/>
    <w:rsid w:val="00AC5A84"/>
    <w:rsid w:val="00AC6581"/>
    <w:rsid w:val="00AC6F24"/>
    <w:rsid w:val="00AC6FD3"/>
    <w:rsid w:val="00AD0BF4"/>
    <w:rsid w:val="00AD1CBD"/>
    <w:rsid w:val="00AD27CC"/>
    <w:rsid w:val="00AD4657"/>
    <w:rsid w:val="00AD7359"/>
    <w:rsid w:val="00AD7B66"/>
    <w:rsid w:val="00AE055D"/>
    <w:rsid w:val="00AE05BC"/>
    <w:rsid w:val="00AE3F14"/>
    <w:rsid w:val="00AE6E73"/>
    <w:rsid w:val="00AE7F39"/>
    <w:rsid w:val="00AE7FD9"/>
    <w:rsid w:val="00AF0A5C"/>
    <w:rsid w:val="00AF158E"/>
    <w:rsid w:val="00AF2A23"/>
    <w:rsid w:val="00AF3EF0"/>
    <w:rsid w:val="00AF4146"/>
    <w:rsid w:val="00AF5444"/>
    <w:rsid w:val="00AF5453"/>
    <w:rsid w:val="00AF58F2"/>
    <w:rsid w:val="00AF6514"/>
    <w:rsid w:val="00AF6868"/>
    <w:rsid w:val="00AF774C"/>
    <w:rsid w:val="00AF7C21"/>
    <w:rsid w:val="00B0189E"/>
    <w:rsid w:val="00B01F8A"/>
    <w:rsid w:val="00B03BAA"/>
    <w:rsid w:val="00B048A8"/>
    <w:rsid w:val="00B04D73"/>
    <w:rsid w:val="00B06B8F"/>
    <w:rsid w:val="00B0790C"/>
    <w:rsid w:val="00B11D54"/>
    <w:rsid w:val="00B15132"/>
    <w:rsid w:val="00B15DD2"/>
    <w:rsid w:val="00B1630A"/>
    <w:rsid w:val="00B16D8D"/>
    <w:rsid w:val="00B17A1D"/>
    <w:rsid w:val="00B21BC4"/>
    <w:rsid w:val="00B221C5"/>
    <w:rsid w:val="00B3006C"/>
    <w:rsid w:val="00B32454"/>
    <w:rsid w:val="00B33548"/>
    <w:rsid w:val="00B3403D"/>
    <w:rsid w:val="00B3642F"/>
    <w:rsid w:val="00B3659D"/>
    <w:rsid w:val="00B40558"/>
    <w:rsid w:val="00B4154C"/>
    <w:rsid w:val="00B417BD"/>
    <w:rsid w:val="00B419A1"/>
    <w:rsid w:val="00B437F9"/>
    <w:rsid w:val="00B4388A"/>
    <w:rsid w:val="00B442F6"/>
    <w:rsid w:val="00B45868"/>
    <w:rsid w:val="00B467F5"/>
    <w:rsid w:val="00B47843"/>
    <w:rsid w:val="00B51D26"/>
    <w:rsid w:val="00B52BFB"/>
    <w:rsid w:val="00B54056"/>
    <w:rsid w:val="00B54FE1"/>
    <w:rsid w:val="00B57A6F"/>
    <w:rsid w:val="00B57D01"/>
    <w:rsid w:val="00B6061D"/>
    <w:rsid w:val="00B618E5"/>
    <w:rsid w:val="00B62EBF"/>
    <w:rsid w:val="00B62EC9"/>
    <w:rsid w:val="00B6330A"/>
    <w:rsid w:val="00B63521"/>
    <w:rsid w:val="00B6429E"/>
    <w:rsid w:val="00B64CF6"/>
    <w:rsid w:val="00B70138"/>
    <w:rsid w:val="00B705A5"/>
    <w:rsid w:val="00B70B10"/>
    <w:rsid w:val="00B7282A"/>
    <w:rsid w:val="00B76D3C"/>
    <w:rsid w:val="00B80DC9"/>
    <w:rsid w:val="00B813F9"/>
    <w:rsid w:val="00B875AC"/>
    <w:rsid w:val="00B877AC"/>
    <w:rsid w:val="00B902C4"/>
    <w:rsid w:val="00B9048C"/>
    <w:rsid w:val="00B9085F"/>
    <w:rsid w:val="00B91DD0"/>
    <w:rsid w:val="00B93DF9"/>
    <w:rsid w:val="00B94BE0"/>
    <w:rsid w:val="00B94E7A"/>
    <w:rsid w:val="00BA1429"/>
    <w:rsid w:val="00BA272C"/>
    <w:rsid w:val="00BA3428"/>
    <w:rsid w:val="00BA3E44"/>
    <w:rsid w:val="00BA4DCE"/>
    <w:rsid w:val="00BA54BA"/>
    <w:rsid w:val="00BA5521"/>
    <w:rsid w:val="00BA6521"/>
    <w:rsid w:val="00BB01AC"/>
    <w:rsid w:val="00BB1F22"/>
    <w:rsid w:val="00BB2A75"/>
    <w:rsid w:val="00BB372F"/>
    <w:rsid w:val="00BB6F9E"/>
    <w:rsid w:val="00BB716F"/>
    <w:rsid w:val="00BC0D28"/>
    <w:rsid w:val="00BC2F6C"/>
    <w:rsid w:val="00BC74BA"/>
    <w:rsid w:val="00BD29DD"/>
    <w:rsid w:val="00BD36CD"/>
    <w:rsid w:val="00BD60FD"/>
    <w:rsid w:val="00BD63F6"/>
    <w:rsid w:val="00BD669F"/>
    <w:rsid w:val="00BD6D0C"/>
    <w:rsid w:val="00BD7236"/>
    <w:rsid w:val="00BD772C"/>
    <w:rsid w:val="00BE0032"/>
    <w:rsid w:val="00BE062F"/>
    <w:rsid w:val="00BE2C9B"/>
    <w:rsid w:val="00BE52DE"/>
    <w:rsid w:val="00BE5FAC"/>
    <w:rsid w:val="00BE6456"/>
    <w:rsid w:val="00BE65DD"/>
    <w:rsid w:val="00BE699C"/>
    <w:rsid w:val="00BF0978"/>
    <w:rsid w:val="00BF1112"/>
    <w:rsid w:val="00BF1CEE"/>
    <w:rsid w:val="00BF3E4E"/>
    <w:rsid w:val="00BF4144"/>
    <w:rsid w:val="00BF453E"/>
    <w:rsid w:val="00BF468B"/>
    <w:rsid w:val="00BF4C17"/>
    <w:rsid w:val="00BF519B"/>
    <w:rsid w:val="00BF6008"/>
    <w:rsid w:val="00C0254A"/>
    <w:rsid w:val="00C02854"/>
    <w:rsid w:val="00C032EB"/>
    <w:rsid w:val="00C10C11"/>
    <w:rsid w:val="00C144D9"/>
    <w:rsid w:val="00C14E6B"/>
    <w:rsid w:val="00C15D05"/>
    <w:rsid w:val="00C20C45"/>
    <w:rsid w:val="00C21D46"/>
    <w:rsid w:val="00C24366"/>
    <w:rsid w:val="00C25632"/>
    <w:rsid w:val="00C271EC"/>
    <w:rsid w:val="00C30939"/>
    <w:rsid w:val="00C30B49"/>
    <w:rsid w:val="00C315D8"/>
    <w:rsid w:val="00C31ADC"/>
    <w:rsid w:val="00C32099"/>
    <w:rsid w:val="00C337CB"/>
    <w:rsid w:val="00C3532A"/>
    <w:rsid w:val="00C40887"/>
    <w:rsid w:val="00C408BB"/>
    <w:rsid w:val="00C40BA1"/>
    <w:rsid w:val="00C41411"/>
    <w:rsid w:val="00C42BCE"/>
    <w:rsid w:val="00C43B53"/>
    <w:rsid w:val="00C43C70"/>
    <w:rsid w:val="00C46931"/>
    <w:rsid w:val="00C47FE0"/>
    <w:rsid w:val="00C53DD4"/>
    <w:rsid w:val="00C546B4"/>
    <w:rsid w:val="00C55E67"/>
    <w:rsid w:val="00C55F5D"/>
    <w:rsid w:val="00C56B4C"/>
    <w:rsid w:val="00C57081"/>
    <w:rsid w:val="00C61258"/>
    <w:rsid w:val="00C63816"/>
    <w:rsid w:val="00C64C24"/>
    <w:rsid w:val="00C65462"/>
    <w:rsid w:val="00C6703E"/>
    <w:rsid w:val="00C70204"/>
    <w:rsid w:val="00C708D3"/>
    <w:rsid w:val="00C7243A"/>
    <w:rsid w:val="00C7266C"/>
    <w:rsid w:val="00C733B1"/>
    <w:rsid w:val="00C74251"/>
    <w:rsid w:val="00C756A3"/>
    <w:rsid w:val="00C80B6C"/>
    <w:rsid w:val="00C80FA1"/>
    <w:rsid w:val="00C83E47"/>
    <w:rsid w:val="00C8568F"/>
    <w:rsid w:val="00C861D3"/>
    <w:rsid w:val="00C86790"/>
    <w:rsid w:val="00C86960"/>
    <w:rsid w:val="00C869FF"/>
    <w:rsid w:val="00C86FF2"/>
    <w:rsid w:val="00C8702B"/>
    <w:rsid w:val="00C918B3"/>
    <w:rsid w:val="00C91C9E"/>
    <w:rsid w:val="00C924A0"/>
    <w:rsid w:val="00C941E2"/>
    <w:rsid w:val="00C94427"/>
    <w:rsid w:val="00C9590A"/>
    <w:rsid w:val="00C96223"/>
    <w:rsid w:val="00C97637"/>
    <w:rsid w:val="00C97AFB"/>
    <w:rsid w:val="00CA1482"/>
    <w:rsid w:val="00CA2209"/>
    <w:rsid w:val="00CA3AFB"/>
    <w:rsid w:val="00CA4C25"/>
    <w:rsid w:val="00CA520F"/>
    <w:rsid w:val="00CA7049"/>
    <w:rsid w:val="00CB2ADF"/>
    <w:rsid w:val="00CB33D3"/>
    <w:rsid w:val="00CB3C0D"/>
    <w:rsid w:val="00CB4948"/>
    <w:rsid w:val="00CB5522"/>
    <w:rsid w:val="00CB69A0"/>
    <w:rsid w:val="00CB69F7"/>
    <w:rsid w:val="00CC0D2B"/>
    <w:rsid w:val="00CC1040"/>
    <w:rsid w:val="00CC28C9"/>
    <w:rsid w:val="00CC445B"/>
    <w:rsid w:val="00CC553B"/>
    <w:rsid w:val="00CC6C2D"/>
    <w:rsid w:val="00CC75F5"/>
    <w:rsid w:val="00CD1028"/>
    <w:rsid w:val="00CD2B44"/>
    <w:rsid w:val="00CD4176"/>
    <w:rsid w:val="00CD708F"/>
    <w:rsid w:val="00CD715A"/>
    <w:rsid w:val="00CE0490"/>
    <w:rsid w:val="00CE1228"/>
    <w:rsid w:val="00CE16DB"/>
    <w:rsid w:val="00CF0BB2"/>
    <w:rsid w:val="00CF0F8E"/>
    <w:rsid w:val="00CF13B4"/>
    <w:rsid w:val="00CF47D4"/>
    <w:rsid w:val="00CF5433"/>
    <w:rsid w:val="00CF57F3"/>
    <w:rsid w:val="00CF59A2"/>
    <w:rsid w:val="00CF6837"/>
    <w:rsid w:val="00CF6AC1"/>
    <w:rsid w:val="00CF6DC6"/>
    <w:rsid w:val="00D01BFD"/>
    <w:rsid w:val="00D0277D"/>
    <w:rsid w:val="00D04F4F"/>
    <w:rsid w:val="00D079D9"/>
    <w:rsid w:val="00D07F31"/>
    <w:rsid w:val="00D1289F"/>
    <w:rsid w:val="00D128DF"/>
    <w:rsid w:val="00D12A77"/>
    <w:rsid w:val="00D13200"/>
    <w:rsid w:val="00D13717"/>
    <w:rsid w:val="00D149F3"/>
    <w:rsid w:val="00D15550"/>
    <w:rsid w:val="00D159EB"/>
    <w:rsid w:val="00D170C8"/>
    <w:rsid w:val="00D17704"/>
    <w:rsid w:val="00D17A01"/>
    <w:rsid w:val="00D208FE"/>
    <w:rsid w:val="00D2142B"/>
    <w:rsid w:val="00D22741"/>
    <w:rsid w:val="00D24D08"/>
    <w:rsid w:val="00D24F92"/>
    <w:rsid w:val="00D257C7"/>
    <w:rsid w:val="00D25F0E"/>
    <w:rsid w:val="00D274B5"/>
    <w:rsid w:val="00D33741"/>
    <w:rsid w:val="00D34877"/>
    <w:rsid w:val="00D36472"/>
    <w:rsid w:val="00D36906"/>
    <w:rsid w:val="00D36A27"/>
    <w:rsid w:val="00D40585"/>
    <w:rsid w:val="00D405E8"/>
    <w:rsid w:val="00D41D5B"/>
    <w:rsid w:val="00D42F3C"/>
    <w:rsid w:val="00D43C57"/>
    <w:rsid w:val="00D44E5D"/>
    <w:rsid w:val="00D47AD3"/>
    <w:rsid w:val="00D51C8D"/>
    <w:rsid w:val="00D51FAE"/>
    <w:rsid w:val="00D54E29"/>
    <w:rsid w:val="00D62376"/>
    <w:rsid w:val="00D66C69"/>
    <w:rsid w:val="00D71B29"/>
    <w:rsid w:val="00D71DE6"/>
    <w:rsid w:val="00D7271A"/>
    <w:rsid w:val="00D72A79"/>
    <w:rsid w:val="00D72FBA"/>
    <w:rsid w:val="00D73BF4"/>
    <w:rsid w:val="00D75DFF"/>
    <w:rsid w:val="00D81A57"/>
    <w:rsid w:val="00D83044"/>
    <w:rsid w:val="00D8395E"/>
    <w:rsid w:val="00D850AB"/>
    <w:rsid w:val="00D8531B"/>
    <w:rsid w:val="00D87107"/>
    <w:rsid w:val="00D901B0"/>
    <w:rsid w:val="00D90335"/>
    <w:rsid w:val="00D92539"/>
    <w:rsid w:val="00D93189"/>
    <w:rsid w:val="00D93757"/>
    <w:rsid w:val="00D93E0B"/>
    <w:rsid w:val="00D96CF1"/>
    <w:rsid w:val="00D97080"/>
    <w:rsid w:val="00DA0355"/>
    <w:rsid w:val="00DA0498"/>
    <w:rsid w:val="00DA125A"/>
    <w:rsid w:val="00DA27B1"/>
    <w:rsid w:val="00DA2894"/>
    <w:rsid w:val="00DA2EE7"/>
    <w:rsid w:val="00DA78A2"/>
    <w:rsid w:val="00DB0437"/>
    <w:rsid w:val="00DB134B"/>
    <w:rsid w:val="00DB2015"/>
    <w:rsid w:val="00DB5AFA"/>
    <w:rsid w:val="00DB6FDF"/>
    <w:rsid w:val="00DC2390"/>
    <w:rsid w:val="00DC3A03"/>
    <w:rsid w:val="00DC63B0"/>
    <w:rsid w:val="00DD113F"/>
    <w:rsid w:val="00DD121C"/>
    <w:rsid w:val="00DD25BD"/>
    <w:rsid w:val="00DD34F8"/>
    <w:rsid w:val="00DD38EE"/>
    <w:rsid w:val="00DD3985"/>
    <w:rsid w:val="00DD5E0D"/>
    <w:rsid w:val="00DD6168"/>
    <w:rsid w:val="00DD7383"/>
    <w:rsid w:val="00DE012E"/>
    <w:rsid w:val="00DE0BA5"/>
    <w:rsid w:val="00DE0D34"/>
    <w:rsid w:val="00DE2051"/>
    <w:rsid w:val="00DE31DF"/>
    <w:rsid w:val="00DE3AD0"/>
    <w:rsid w:val="00DE4153"/>
    <w:rsid w:val="00DE5C7D"/>
    <w:rsid w:val="00DF0770"/>
    <w:rsid w:val="00DF0F0D"/>
    <w:rsid w:val="00DF1505"/>
    <w:rsid w:val="00DF227A"/>
    <w:rsid w:val="00DF368B"/>
    <w:rsid w:val="00DF3E80"/>
    <w:rsid w:val="00DF780A"/>
    <w:rsid w:val="00DF7DE0"/>
    <w:rsid w:val="00E01407"/>
    <w:rsid w:val="00E016C3"/>
    <w:rsid w:val="00E01E5E"/>
    <w:rsid w:val="00E0205F"/>
    <w:rsid w:val="00E03B78"/>
    <w:rsid w:val="00E12DC0"/>
    <w:rsid w:val="00E12FD1"/>
    <w:rsid w:val="00E13355"/>
    <w:rsid w:val="00E13C14"/>
    <w:rsid w:val="00E14360"/>
    <w:rsid w:val="00E14A6A"/>
    <w:rsid w:val="00E15B1A"/>
    <w:rsid w:val="00E16615"/>
    <w:rsid w:val="00E16BFC"/>
    <w:rsid w:val="00E1793C"/>
    <w:rsid w:val="00E20F33"/>
    <w:rsid w:val="00E22E8C"/>
    <w:rsid w:val="00E23F71"/>
    <w:rsid w:val="00E24D5D"/>
    <w:rsid w:val="00E25FB8"/>
    <w:rsid w:val="00E31567"/>
    <w:rsid w:val="00E319E7"/>
    <w:rsid w:val="00E32979"/>
    <w:rsid w:val="00E35E60"/>
    <w:rsid w:val="00E36F28"/>
    <w:rsid w:val="00E472AD"/>
    <w:rsid w:val="00E47DB5"/>
    <w:rsid w:val="00E531C0"/>
    <w:rsid w:val="00E55812"/>
    <w:rsid w:val="00E55D46"/>
    <w:rsid w:val="00E55FCB"/>
    <w:rsid w:val="00E6222E"/>
    <w:rsid w:val="00E624C4"/>
    <w:rsid w:val="00E627EB"/>
    <w:rsid w:val="00E63B72"/>
    <w:rsid w:val="00E641D5"/>
    <w:rsid w:val="00E66146"/>
    <w:rsid w:val="00E671B2"/>
    <w:rsid w:val="00E6740A"/>
    <w:rsid w:val="00E67A09"/>
    <w:rsid w:val="00E725FE"/>
    <w:rsid w:val="00E74534"/>
    <w:rsid w:val="00E773D8"/>
    <w:rsid w:val="00E80B24"/>
    <w:rsid w:val="00E830F5"/>
    <w:rsid w:val="00E83DE4"/>
    <w:rsid w:val="00E84868"/>
    <w:rsid w:val="00E84A03"/>
    <w:rsid w:val="00E8556D"/>
    <w:rsid w:val="00E85930"/>
    <w:rsid w:val="00E87CAD"/>
    <w:rsid w:val="00E87CEE"/>
    <w:rsid w:val="00E92267"/>
    <w:rsid w:val="00E927E3"/>
    <w:rsid w:val="00E93764"/>
    <w:rsid w:val="00E96934"/>
    <w:rsid w:val="00E9744C"/>
    <w:rsid w:val="00E9783E"/>
    <w:rsid w:val="00EA55A7"/>
    <w:rsid w:val="00EB078F"/>
    <w:rsid w:val="00EB0CD2"/>
    <w:rsid w:val="00EB1060"/>
    <w:rsid w:val="00EB1627"/>
    <w:rsid w:val="00EB23D0"/>
    <w:rsid w:val="00EB2566"/>
    <w:rsid w:val="00EB34B3"/>
    <w:rsid w:val="00EB34BD"/>
    <w:rsid w:val="00EB3A84"/>
    <w:rsid w:val="00EB6884"/>
    <w:rsid w:val="00EB6CAE"/>
    <w:rsid w:val="00EB70D9"/>
    <w:rsid w:val="00EC036E"/>
    <w:rsid w:val="00EC0694"/>
    <w:rsid w:val="00EC268A"/>
    <w:rsid w:val="00EC5EA6"/>
    <w:rsid w:val="00EC73AB"/>
    <w:rsid w:val="00EC78BA"/>
    <w:rsid w:val="00ED1C9D"/>
    <w:rsid w:val="00ED67B3"/>
    <w:rsid w:val="00ED6BAC"/>
    <w:rsid w:val="00ED7823"/>
    <w:rsid w:val="00EE0BF3"/>
    <w:rsid w:val="00EE3FE8"/>
    <w:rsid w:val="00EF0104"/>
    <w:rsid w:val="00EF1500"/>
    <w:rsid w:val="00EF204D"/>
    <w:rsid w:val="00EF2796"/>
    <w:rsid w:val="00EF376E"/>
    <w:rsid w:val="00EF389F"/>
    <w:rsid w:val="00EF474B"/>
    <w:rsid w:val="00EF48CF"/>
    <w:rsid w:val="00EF5A52"/>
    <w:rsid w:val="00EF5B0D"/>
    <w:rsid w:val="00EF6644"/>
    <w:rsid w:val="00F00786"/>
    <w:rsid w:val="00F00868"/>
    <w:rsid w:val="00F01282"/>
    <w:rsid w:val="00F01861"/>
    <w:rsid w:val="00F02009"/>
    <w:rsid w:val="00F02A52"/>
    <w:rsid w:val="00F03CC7"/>
    <w:rsid w:val="00F06929"/>
    <w:rsid w:val="00F10F39"/>
    <w:rsid w:val="00F1241F"/>
    <w:rsid w:val="00F127B1"/>
    <w:rsid w:val="00F1426E"/>
    <w:rsid w:val="00F16569"/>
    <w:rsid w:val="00F16DFD"/>
    <w:rsid w:val="00F17AC2"/>
    <w:rsid w:val="00F20719"/>
    <w:rsid w:val="00F20D83"/>
    <w:rsid w:val="00F2254F"/>
    <w:rsid w:val="00F22609"/>
    <w:rsid w:val="00F23108"/>
    <w:rsid w:val="00F23955"/>
    <w:rsid w:val="00F24661"/>
    <w:rsid w:val="00F2617F"/>
    <w:rsid w:val="00F3128B"/>
    <w:rsid w:val="00F327C5"/>
    <w:rsid w:val="00F33623"/>
    <w:rsid w:val="00F33ABF"/>
    <w:rsid w:val="00F33C9F"/>
    <w:rsid w:val="00F3405D"/>
    <w:rsid w:val="00F340E4"/>
    <w:rsid w:val="00F35B10"/>
    <w:rsid w:val="00F37435"/>
    <w:rsid w:val="00F41D03"/>
    <w:rsid w:val="00F429DD"/>
    <w:rsid w:val="00F42BD9"/>
    <w:rsid w:val="00F43F98"/>
    <w:rsid w:val="00F4472D"/>
    <w:rsid w:val="00F44857"/>
    <w:rsid w:val="00F458EF"/>
    <w:rsid w:val="00F475CF"/>
    <w:rsid w:val="00F503DC"/>
    <w:rsid w:val="00F50411"/>
    <w:rsid w:val="00F511E5"/>
    <w:rsid w:val="00F514E3"/>
    <w:rsid w:val="00F52E7E"/>
    <w:rsid w:val="00F542E3"/>
    <w:rsid w:val="00F5544C"/>
    <w:rsid w:val="00F5580B"/>
    <w:rsid w:val="00F5680E"/>
    <w:rsid w:val="00F56D67"/>
    <w:rsid w:val="00F60538"/>
    <w:rsid w:val="00F60C5A"/>
    <w:rsid w:val="00F60D18"/>
    <w:rsid w:val="00F627F4"/>
    <w:rsid w:val="00F63320"/>
    <w:rsid w:val="00F64383"/>
    <w:rsid w:val="00F6504D"/>
    <w:rsid w:val="00F65FC1"/>
    <w:rsid w:val="00F705D6"/>
    <w:rsid w:val="00F70A2C"/>
    <w:rsid w:val="00F70A90"/>
    <w:rsid w:val="00F70D70"/>
    <w:rsid w:val="00F71D66"/>
    <w:rsid w:val="00F7230E"/>
    <w:rsid w:val="00F72D45"/>
    <w:rsid w:val="00F73404"/>
    <w:rsid w:val="00F74E80"/>
    <w:rsid w:val="00F758D7"/>
    <w:rsid w:val="00F771D7"/>
    <w:rsid w:val="00F778A8"/>
    <w:rsid w:val="00F77D4D"/>
    <w:rsid w:val="00F80C00"/>
    <w:rsid w:val="00F8333D"/>
    <w:rsid w:val="00F83649"/>
    <w:rsid w:val="00F8404C"/>
    <w:rsid w:val="00F846CF"/>
    <w:rsid w:val="00F85CA1"/>
    <w:rsid w:val="00F869FA"/>
    <w:rsid w:val="00F86A2A"/>
    <w:rsid w:val="00F87357"/>
    <w:rsid w:val="00F878DA"/>
    <w:rsid w:val="00F90F3C"/>
    <w:rsid w:val="00F913B9"/>
    <w:rsid w:val="00F918F8"/>
    <w:rsid w:val="00F92027"/>
    <w:rsid w:val="00F926B8"/>
    <w:rsid w:val="00F94846"/>
    <w:rsid w:val="00F95F42"/>
    <w:rsid w:val="00F97D3F"/>
    <w:rsid w:val="00FA2A5B"/>
    <w:rsid w:val="00FA3C52"/>
    <w:rsid w:val="00FA53A2"/>
    <w:rsid w:val="00FA5BE5"/>
    <w:rsid w:val="00FA5EA3"/>
    <w:rsid w:val="00FB0A69"/>
    <w:rsid w:val="00FB1646"/>
    <w:rsid w:val="00FB1915"/>
    <w:rsid w:val="00FB2305"/>
    <w:rsid w:val="00FB2BB1"/>
    <w:rsid w:val="00FB3C9E"/>
    <w:rsid w:val="00FB5949"/>
    <w:rsid w:val="00FB75C0"/>
    <w:rsid w:val="00FB7EDA"/>
    <w:rsid w:val="00FC5158"/>
    <w:rsid w:val="00FC6F05"/>
    <w:rsid w:val="00FD0474"/>
    <w:rsid w:val="00FD203A"/>
    <w:rsid w:val="00FD4275"/>
    <w:rsid w:val="00FD5703"/>
    <w:rsid w:val="00FD6498"/>
    <w:rsid w:val="00FE1C23"/>
    <w:rsid w:val="00FE2A29"/>
    <w:rsid w:val="00FE7B60"/>
    <w:rsid w:val="00FF0818"/>
    <w:rsid w:val="00FF0B4B"/>
    <w:rsid w:val="00FF2897"/>
    <w:rsid w:val="00FF2CD1"/>
    <w:rsid w:val="00FF308A"/>
    <w:rsid w:val="00FF5E0D"/>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F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 w:val="24"/>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 w:val="24"/>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 w:val="24"/>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paragraph" w:styleId="DocumentMap">
    <w:name w:val="Document Map"/>
    <w:basedOn w:val="Normal"/>
    <w:link w:val="DocumentMapChar"/>
    <w:uiPriority w:val="99"/>
    <w:semiHidden/>
    <w:unhideWhenUsed/>
    <w:rsid w:val="004A23B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A23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cran.r-project.org/package=oce" TargetMode="External"/><Relationship Id="rId21" Type="http://schemas.openxmlformats.org/officeDocument/2006/relationships/hyperlink" Target="https://doi.org/10.1890/03-3127" TargetMode="External"/><Relationship Id="rId22" Type="http://schemas.openxmlformats.org/officeDocument/2006/relationships/hyperlink" Target="https://doi.org/10.1007/s12562-009-0093-1" TargetMode="External"/><Relationship Id="rId23" Type="http://schemas.openxmlformats.org/officeDocument/2006/relationships/hyperlink" Target="https://doi.org/10.1111/j.1541-0420.2006.00574.x" TargetMode="Externa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hyperlink" Target="https://doi.org/10.1016/j.jcz.2010.03.001" TargetMode="External"/><Relationship Id="rId18" Type="http://schemas.openxmlformats.org/officeDocument/2006/relationships/hyperlink" Target="http://dx.doi.org/10.2305/IUCN.UK.1996.RLTS.T2811A9484078.en" TargetMode="External"/><Relationship Id="rId19" Type="http://schemas.openxmlformats.org/officeDocument/2006/relationships/hyperlink" Target="https://doi.org/10.18637/jss.v043.i1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5572</Words>
  <Characters>31766</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Cagua</cp:lastModifiedBy>
  <cp:revision>4</cp:revision>
  <dcterms:created xsi:type="dcterms:W3CDTF">2017-09-26T04:25:00Z</dcterms:created>
  <dcterms:modified xsi:type="dcterms:W3CDTF">2017-10-16T08:14:00Z</dcterms:modified>
</cp:coreProperties>
</file>